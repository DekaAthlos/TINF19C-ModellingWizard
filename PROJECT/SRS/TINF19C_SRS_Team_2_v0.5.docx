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2BA96C" w14:textId="77777777" w:rsidR="009B3DBD" w:rsidRDefault="0093321F" w:rsidP="00F75FDC">
      <w:pPr>
        <w:pStyle w:val="Titel"/>
        <w:rPr>
          <w:sz w:val="52"/>
          <w:szCs w:val="28"/>
        </w:rPr>
      </w:pPr>
      <w:r w:rsidRPr="00C97D5E">
        <w:rPr>
          <w:sz w:val="52"/>
          <w:szCs w:val="28"/>
        </w:rPr>
        <w:t xml:space="preserve"> </w:t>
      </w:r>
      <w:r w:rsidR="009B3DBD" w:rsidRPr="009B3DBD">
        <w:rPr>
          <w:sz w:val="52"/>
          <w:szCs w:val="28"/>
        </w:rPr>
        <w:t xml:space="preserve">Software Requirements </w:t>
      </w:r>
    </w:p>
    <w:p w14:paraId="73C96759" w14:textId="440F5E90" w:rsidR="00D27F8B" w:rsidRPr="00F75FDC" w:rsidRDefault="009B3DBD" w:rsidP="00F75FDC">
      <w:pPr>
        <w:pStyle w:val="Titel"/>
        <w:rPr>
          <w:i/>
          <w:sz w:val="36"/>
          <w:szCs w:val="36"/>
        </w:rPr>
      </w:pPr>
      <w:r w:rsidRPr="009B3DBD">
        <w:rPr>
          <w:sz w:val="52"/>
          <w:szCs w:val="28"/>
        </w:rPr>
        <w:t>Specification</w:t>
      </w:r>
    </w:p>
    <w:p w14:paraId="73C9675A" w14:textId="7F938D9B" w:rsidR="00FA3ED8" w:rsidRPr="003F3ECE" w:rsidRDefault="008B7AFC" w:rsidP="00F42EA9">
      <w:pPr>
        <w:pStyle w:val="Beschriftung"/>
        <w:jc w:val="center"/>
        <w:rPr>
          <w:rFonts w:cstheme="minorHAnsi"/>
          <w:b/>
          <w:bCs/>
          <w:sz w:val="56"/>
          <w:szCs w:val="56"/>
          <w:lang w:val="en-US"/>
        </w:rPr>
      </w:pPr>
      <w:r w:rsidRPr="003F3ECE">
        <w:rPr>
          <w:rFonts w:cstheme="minorHAnsi"/>
          <w:b/>
          <w:bCs/>
          <w:sz w:val="44"/>
          <w:szCs w:val="44"/>
          <w:lang w:val="en-US"/>
        </w:rPr>
        <w:t>(</w:t>
      </w:r>
      <w:proofErr w:type="spellStart"/>
      <w:r w:rsidR="009B3DBD">
        <w:rPr>
          <w:rFonts w:cstheme="minorHAnsi"/>
          <w:b/>
          <w:bCs/>
          <w:sz w:val="44"/>
          <w:szCs w:val="44"/>
          <w:lang w:val="en-US"/>
        </w:rPr>
        <w:t>Pflichten</w:t>
      </w:r>
      <w:r w:rsidRPr="003F3ECE">
        <w:rPr>
          <w:rFonts w:cstheme="minorHAnsi"/>
          <w:b/>
          <w:bCs/>
          <w:sz w:val="44"/>
          <w:szCs w:val="44"/>
          <w:lang w:val="en-US"/>
        </w:rPr>
        <w:t>heft</w:t>
      </w:r>
      <w:proofErr w:type="spellEnd"/>
      <w:r w:rsidRPr="003F3ECE">
        <w:rPr>
          <w:rFonts w:cstheme="minorHAnsi"/>
          <w:b/>
          <w:bCs/>
          <w:sz w:val="44"/>
          <w:szCs w:val="44"/>
          <w:lang w:val="en-US"/>
        </w:rPr>
        <w:t>)</w:t>
      </w:r>
    </w:p>
    <w:p w14:paraId="73C9675C" w14:textId="00898267" w:rsidR="00BB6EAE" w:rsidRPr="003F3ECE" w:rsidRDefault="00BB6EAE" w:rsidP="00BB6EAE">
      <w:pPr>
        <w:pStyle w:val="Beschriftung"/>
        <w:spacing w:before="240" w:line="360" w:lineRule="auto"/>
        <w:jc w:val="center"/>
        <w:rPr>
          <w:rFonts w:cstheme="minorHAnsi"/>
          <w:i w:val="0"/>
          <w:iCs w:val="0"/>
          <w:sz w:val="28"/>
          <w:szCs w:val="28"/>
          <w:lang w:val="en-US"/>
        </w:rPr>
      </w:pPr>
      <w:r w:rsidRPr="003F3ECE">
        <w:rPr>
          <w:rFonts w:cstheme="minorHAnsi"/>
          <w:i w:val="0"/>
          <w:iCs w:val="0"/>
          <w:sz w:val="28"/>
          <w:szCs w:val="28"/>
          <w:lang w:val="en-US"/>
        </w:rPr>
        <w:t>(TINF1</w:t>
      </w:r>
      <w:r w:rsidR="001A77C5">
        <w:rPr>
          <w:rFonts w:cstheme="minorHAnsi"/>
          <w:i w:val="0"/>
          <w:iCs w:val="0"/>
          <w:sz w:val="28"/>
          <w:szCs w:val="28"/>
          <w:lang w:val="en-US"/>
        </w:rPr>
        <w:t>9</w:t>
      </w:r>
      <w:r w:rsidRPr="003F3ECE">
        <w:rPr>
          <w:rFonts w:cstheme="minorHAnsi"/>
          <w:i w:val="0"/>
          <w:iCs w:val="0"/>
          <w:sz w:val="28"/>
          <w:szCs w:val="28"/>
          <w:lang w:val="en-US"/>
        </w:rPr>
        <w:t xml:space="preserve">C, SWE I </w:t>
      </w:r>
      <w:proofErr w:type="spellStart"/>
      <w:r w:rsidRPr="003F3ECE">
        <w:rPr>
          <w:rFonts w:cstheme="minorHAnsi"/>
          <w:i w:val="0"/>
          <w:iCs w:val="0"/>
          <w:sz w:val="28"/>
          <w:szCs w:val="28"/>
          <w:lang w:val="en-US"/>
        </w:rPr>
        <w:t>Praxisprojekt</w:t>
      </w:r>
      <w:proofErr w:type="spellEnd"/>
      <w:r w:rsidRPr="003F3ECE">
        <w:rPr>
          <w:rFonts w:cstheme="minorHAnsi"/>
          <w:i w:val="0"/>
          <w:iCs w:val="0"/>
          <w:sz w:val="28"/>
          <w:szCs w:val="28"/>
          <w:lang w:val="en-US"/>
        </w:rPr>
        <w:t xml:space="preserve"> 20</w:t>
      </w:r>
      <w:r w:rsidR="001A77C5">
        <w:rPr>
          <w:rFonts w:cstheme="minorHAnsi"/>
          <w:i w:val="0"/>
          <w:iCs w:val="0"/>
          <w:sz w:val="28"/>
          <w:szCs w:val="28"/>
          <w:lang w:val="en-US"/>
        </w:rPr>
        <w:t>20</w:t>
      </w:r>
      <w:r w:rsidRPr="003F3ECE">
        <w:rPr>
          <w:rFonts w:cstheme="minorHAnsi"/>
          <w:i w:val="0"/>
          <w:iCs w:val="0"/>
          <w:sz w:val="28"/>
          <w:szCs w:val="28"/>
          <w:lang w:val="en-US"/>
        </w:rPr>
        <w:t>/20</w:t>
      </w:r>
      <w:r w:rsidR="00410A26" w:rsidRPr="003F3ECE">
        <w:rPr>
          <w:rFonts w:cstheme="minorHAnsi"/>
          <w:i w:val="0"/>
          <w:iCs w:val="0"/>
          <w:sz w:val="28"/>
          <w:szCs w:val="28"/>
          <w:lang w:val="en-US"/>
        </w:rPr>
        <w:t>2</w:t>
      </w:r>
      <w:r w:rsidR="001A77C5">
        <w:rPr>
          <w:rFonts w:cstheme="minorHAnsi"/>
          <w:i w:val="0"/>
          <w:iCs w:val="0"/>
          <w:sz w:val="28"/>
          <w:szCs w:val="28"/>
          <w:lang w:val="en-US"/>
        </w:rPr>
        <w:t>1</w:t>
      </w:r>
      <w:r w:rsidRPr="003F3ECE">
        <w:rPr>
          <w:rFonts w:cstheme="minorHAnsi"/>
          <w:i w:val="0"/>
          <w:iCs w:val="0"/>
          <w:sz w:val="28"/>
          <w:szCs w:val="28"/>
          <w:lang w:val="en-US"/>
        </w:rPr>
        <w:t>)</w:t>
      </w:r>
    </w:p>
    <w:p w14:paraId="73C9675D" w14:textId="77777777" w:rsidR="00BB6EAE" w:rsidRPr="003F3ECE" w:rsidRDefault="00BB6EAE" w:rsidP="00BB6EAE">
      <w:pPr>
        <w:pStyle w:val="Beschriftung"/>
        <w:rPr>
          <w:rFonts w:cstheme="minorHAnsi"/>
          <w:lang w:val="en-US"/>
        </w:rPr>
      </w:pPr>
    </w:p>
    <w:p w14:paraId="1C5AADA0" w14:textId="5CAE95F0" w:rsidR="00267A28" w:rsidRPr="00267A28" w:rsidRDefault="00515C06" w:rsidP="00515C06">
      <w:pPr>
        <w:pStyle w:val="Beschriftung"/>
        <w:rPr>
          <w:rFonts w:cstheme="minorHAnsi"/>
          <w:b/>
          <w:szCs w:val="36"/>
        </w:rPr>
      </w:pPr>
      <w:r w:rsidRPr="00A92E3B">
        <w:rPr>
          <w:rFonts w:cstheme="minorHAnsi"/>
        </w:rPr>
        <w:t xml:space="preserve">Project: </w:t>
      </w:r>
      <w:r w:rsidRPr="00A92E3B">
        <w:rPr>
          <w:rFonts w:cstheme="minorHAnsi"/>
        </w:rPr>
        <w:tab/>
      </w:r>
      <w:r w:rsidR="001A77C5">
        <w:rPr>
          <w:rFonts w:cstheme="minorHAnsi"/>
          <w:sz w:val="32"/>
          <w:szCs w:val="32"/>
        </w:rPr>
        <w:t>Modelling Wizard</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60" w14:textId="77777777" w:rsidR="00515C06" w:rsidRPr="00732BF9" w:rsidRDefault="00515C06" w:rsidP="00515C06">
      <w:pPr>
        <w:pStyle w:val="Beschriftung"/>
        <w:rPr>
          <w:rFonts w:cstheme="minorHAnsi"/>
          <w:szCs w:val="36"/>
          <w:rPrChange w:id="2" w:author="Zaoral Timo (inf19133)" w:date="2020-11-09T09:14:00Z">
            <w:rPr>
              <w:rFonts w:cstheme="minorHAnsi"/>
              <w:szCs w:val="36"/>
              <w:lang w:val="en-US"/>
            </w:rPr>
          </w:rPrChange>
        </w:rPr>
      </w:pPr>
    </w:p>
    <w:p w14:paraId="73C96761" w14:textId="2CB2247F" w:rsidR="00515C06" w:rsidRPr="00732BF9" w:rsidRDefault="00515C06" w:rsidP="00515C06">
      <w:pPr>
        <w:pStyle w:val="Beschriftung"/>
        <w:spacing w:before="0" w:after="0"/>
        <w:rPr>
          <w:rStyle w:val="Erluterungen"/>
          <w:rFonts w:asciiTheme="minorHAnsi" w:hAnsiTheme="minorHAnsi" w:cstheme="minorHAnsi"/>
          <w:szCs w:val="24"/>
          <w:rPrChange w:id="3" w:author="Zaoral Timo (inf19133)" w:date="2020-11-09T09:14:00Z">
            <w:rPr>
              <w:rStyle w:val="Erluterungen"/>
              <w:rFonts w:asciiTheme="minorHAnsi" w:hAnsiTheme="minorHAnsi" w:cstheme="minorHAnsi"/>
              <w:szCs w:val="24"/>
              <w:lang w:val="en-US"/>
            </w:rPr>
          </w:rPrChange>
        </w:rPr>
      </w:pPr>
      <w:r w:rsidRPr="00732BF9">
        <w:rPr>
          <w:rFonts w:cstheme="minorHAnsi"/>
          <w:szCs w:val="36"/>
          <w:rPrChange w:id="4" w:author="Zaoral Timo (inf19133)" w:date="2020-11-09T09:14:00Z">
            <w:rPr>
              <w:rFonts w:ascii="Times New Roman" w:hAnsi="Times New Roman" w:cstheme="minorHAnsi"/>
              <w:i w:val="0"/>
              <w:color w:val="0000FF"/>
              <w:sz w:val="24"/>
              <w:szCs w:val="36"/>
              <w:lang w:val="en-US"/>
            </w:rPr>
          </w:rPrChange>
        </w:rPr>
        <w:t>Customer:</w:t>
      </w:r>
      <w:r w:rsidRPr="00732BF9">
        <w:rPr>
          <w:rFonts w:cstheme="minorHAnsi"/>
          <w:rPrChange w:id="5" w:author="Zaoral Timo (inf19133)" w:date="2020-11-09T09:14:00Z">
            <w:rPr>
              <w:rFonts w:cstheme="minorHAnsi"/>
              <w:lang w:val="en-US"/>
            </w:rPr>
          </w:rPrChange>
        </w:rPr>
        <w:t xml:space="preserve"> </w:t>
      </w:r>
      <w:r w:rsidRPr="00732BF9">
        <w:rPr>
          <w:rFonts w:cstheme="minorHAnsi"/>
          <w:rPrChange w:id="6" w:author="Zaoral Timo (inf19133)" w:date="2020-11-09T09:14:00Z">
            <w:rPr>
              <w:rFonts w:cstheme="minorHAnsi"/>
              <w:lang w:val="en-US"/>
            </w:rPr>
          </w:rPrChange>
        </w:rPr>
        <w:tab/>
      </w:r>
      <w:r w:rsidRPr="00732BF9">
        <w:rPr>
          <w:rFonts w:cstheme="minorHAnsi"/>
          <w:i w:val="0"/>
          <w:szCs w:val="22"/>
          <w:rPrChange w:id="7" w:author="Zaoral Timo (inf19133)" w:date="2020-11-09T09:14:00Z">
            <w:rPr>
              <w:rFonts w:cstheme="minorHAnsi"/>
              <w:i w:val="0"/>
              <w:szCs w:val="22"/>
              <w:lang w:val="en-US"/>
            </w:rPr>
          </w:rPrChange>
        </w:rPr>
        <w:t>Rentschler</w:t>
      </w:r>
    </w:p>
    <w:p w14:paraId="73C96762" w14:textId="77777777" w:rsidR="00515C06" w:rsidRPr="00732BF9" w:rsidRDefault="00515C06" w:rsidP="00515C06">
      <w:pPr>
        <w:pStyle w:val="Beschriftung"/>
        <w:spacing w:before="0" w:after="0"/>
        <w:rPr>
          <w:rStyle w:val="Erluterungen"/>
          <w:rFonts w:asciiTheme="minorHAnsi" w:hAnsiTheme="minorHAnsi" w:cstheme="minorHAnsi"/>
          <w:color w:val="auto"/>
          <w:sz w:val="22"/>
          <w:szCs w:val="18"/>
          <w:rPrChange w:id="8" w:author="Zaoral Timo (inf19133)" w:date="2020-11-09T09:14:00Z">
            <w:rPr>
              <w:rStyle w:val="Erluterungen"/>
              <w:rFonts w:asciiTheme="minorHAnsi" w:hAnsiTheme="minorHAnsi" w:cstheme="minorHAnsi"/>
              <w:color w:val="auto"/>
              <w:sz w:val="22"/>
              <w:szCs w:val="18"/>
              <w:lang w:val="en-US"/>
            </w:rPr>
          </w:rPrChange>
        </w:rPr>
      </w:pPr>
      <w:r w:rsidRPr="00732BF9">
        <w:rPr>
          <w:rStyle w:val="Erluterungen"/>
          <w:rFonts w:asciiTheme="minorHAnsi" w:hAnsiTheme="minorHAnsi" w:cstheme="minorHAnsi"/>
          <w:sz w:val="22"/>
          <w:szCs w:val="18"/>
          <w:rPrChange w:id="9" w:author="Zaoral Timo (inf19133)" w:date="2020-11-09T09:14:00Z">
            <w:rPr>
              <w:rStyle w:val="Erluterungen"/>
              <w:rFonts w:asciiTheme="minorHAnsi" w:hAnsiTheme="minorHAnsi" w:cstheme="minorHAnsi"/>
              <w:sz w:val="22"/>
              <w:szCs w:val="18"/>
              <w:lang w:val="en-US"/>
            </w:rPr>
          </w:rPrChange>
        </w:rPr>
        <w:tab/>
      </w:r>
      <w:r w:rsidRPr="00732BF9">
        <w:rPr>
          <w:rStyle w:val="Erluterungen"/>
          <w:rFonts w:asciiTheme="minorHAnsi" w:hAnsiTheme="minorHAnsi" w:cstheme="minorHAnsi"/>
          <w:sz w:val="22"/>
          <w:szCs w:val="18"/>
          <w:rPrChange w:id="10" w:author="Zaoral Timo (inf19133)" w:date="2020-11-09T09:14:00Z">
            <w:rPr>
              <w:rStyle w:val="Erluterungen"/>
              <w:rFonts w:asciiTheme="minorHAnsi" w:hAnsiTheme="minorHAnsi" w:cstheme="minorHAnsi"/>
              <w:sz w:val="22"/>
              <w:szCs w:val="18"/>
              <w:lang w:val="en-US"/>
            </w:rPr>
          </w:rPrChange>
        </w:rPr>
        <w:tab/>
      </w:r>
      <w:r w:rsidRPr="00732BF9">
        <w:rPr>
          <w:rStyle w:val="Erluterungen"/>
          <w:rFonts w:asciiTheme="minorHAnsi" w:hAnsiTheme="minorHAnsi" w:cstheme="minorHAnsi"/>
          <w:color w:val="auto"/>
          <w:sz w:val="22"/>
          <w:szCs w:val="18"/>
          <w:rPrChange w:id="11" w:author="Zaoral Timo (inf19133)" w:date="2020-11-09T09:14:00Z">
            <w:rPr>
              <w:rStyle w:val="Erluterungen"/>
              <w:rFonts w:asciiTheme="minorHAnsi" w:hAnsiTheme="minorHAnsi" w:cstheme="minorHAnsi"/>
              <w:color w:val="auto"/>
              <w:sz w:val="22"/>
              <w:szCs w:val="18"/>
              <w:lang w:val="en-US"/>
            </w:rPr>
          </w:rPrChange>
        </w:rPr>
        <w:t>Rotebühlplatz 41</w:t>
      </w:r>
    </w:p>
    <w:p w14:paraId="73C96763" w14:textId="77777777" w:rsidR="00515C06" w:rsidRPr="00732BF9" w:rsidRDefault="00515C06" w:rsidP="00515C06">
      <w:pPr>
        <w:pStyle w:val="Beschriftung"/>
        <w:spacing w:before="0" w:after="0"/>
        <w:rPr>
          <w:rStyle w:val="Erluterungen"/>
          <w:rFonts w:asciiTheme="minorHAnsi" w:hAnsiTheme="minorHAnsi" w:cstheme="minorHAnsi"/>
          <w:color w:val="auto"/>
          <w:sz w:val="22"/>
          <w:szCs w:val="18"/>
          <w:rPrChange w:id="12" w:author="Zaoral Timo (inf19133)" w:date="2020-11-09T09:14:00Z">
            <w:rPr>
              <w:rStyle w:val="Erluterungen"/>
              <w:rFonts w:asciiTheme="minorHAnsi" w:hAnsiTheme="minorHAnsi" w:cstheme="minorHAnsi"/>
              <w:color w:val="auto"/>
              <w:sz w:val="22"/>
              <w:szCs w:val="18"/>
              <w:lang w:val="en-US"/>
            </w:rPr>
          </w:rPrChange>
        </w:rPr>
      </w:pPr>
      <w:r w:rsidRPr="00732BF9">
        <w:rPr>
          <w:rStyle w:val="Erluterungen"/>
          <w:rFonts w:asciiTheme="minorHAnsi" w:hAnsiTheme="minorHAnsi" w:cstheme="minorHAnsi"/>
          <w:color w:val="auto"/>
          <w:sz w:val="22"/>
          <w:szCs w:val="18"/>
          <w:rPrChange w:id="13" w:author="Zaoral Timo (inf19133)" w:date="2020-11-09T09:14:00Z">
            <w:rPr>
              <w:rStyle w:val="Erluterungen"/>
              <w:rFonts w:asciiTheme="minorHAnsi" w:hAnsiTheme="minorHAnsi" w:cstheme="minorHAnsi"/>
              <w:color w:val="auto"/>
              <w:sz w:val="22"/>
              <w:szCs w:val="18"/>
              <w:lang w:val="en-US"/>
            </w:rPr>
          </w:rPrChange>
        </w:rPr>
        <w:tab/>
      </w:r>
      <w:r w:rsidRPr="00732BF9">
        <w:rPr>
          <w:rStyle w:val="Erluterungen"/>
          <w:rFonts w:asciiTheme="minorHAnsi" w:hAnsiTheme="minorHAnsi" w:cstheme="minorHAnsi"/>
          <w:color w:val="auto"/>
          <w:sz w:val="22"/>
          <w:szCs w:val="18"/>
          <w:rPrChange w:id="14" w:author="Zaoral Timo (inf19133)" w:date="2020-11-09T09:14:00Z">
            <w:rPr>
              <w:rStyle w:val="Erluterungen"/>
              <w:rFonts w:asciiTheme="minorHAnsi" w:hAnsiTheme="minorHAnsi" w:cstheme="minorHAnsi"/>
              <w:color w:val="auto"/>
              <w:sz w:val="22"/>
              <w:szCs w:val="18"/>
              <w:lang w:val="en-US"/>
            </w:rPr>
          </w:rPrChange>
        </w:rPr>
        <w:tab/>
        <w:t>70178 Stuttgart</w:t>
      </w:r>
    </w:p>
    <w:p w14:paraId="73C96764" w14:textId="77777777" w:rsidR="00515C06" w:rsidRPr="00732BF9" w:rsidRDefault="00515C06" w:rsidP="00515C06">
      <w:pPr>
        <w:pStyle w:val="Beschriftung"/>
        <w:spacing w:before="0" w:after="0"/>
        <w:rPr>
          <w:sz w:val="24"/>
          <w:szCs w:val="24"/>
          <w:rPrChange w:id="15" w:author="Zaoral Timo (inf19133)" w:date="2020-11-09T09:14:00Z">
            <w:rPr>
              <w:sz w:val="24"/>
              <w:szCs w:val="24"/>
              <w:lang w:val="en-US"/>
            </w:rPr>
          </w:rPrChange>
        </w:rPr>
      </w:pPr>
      <w:r w:rsidRPr="00732BF9">
        <w:rPr>
          <w:rStyle w:val="Erluterungen"/>
          <w:rFonts w:asciiTheme="minorHAnsi" w:hAnsiTheme="minorHAnsi" w:cstheme="minorHAnsi"/>
          <w:rPrChange w:id="16" w:author="Zaoral Timo (inf19133)" w:date="2020-11-09T09:14:00Z">
            <w:rPr>
              <w:rStyle w:val="Erluterungen"/>
              <w:rFonts w:asciiTheme="minorHAnsi" w:hAnsiTheme="minorHAnsi" w:cstheme="minorHAnsi"/>
              <w:lang w:val="en-US"/>
            </w:rPr>
          </w:rPrChange>
        </w:rPr>
        <w:tab/>
      </w:r>
      <w:r w:rsidRPr="00732BF9">
        <w:rPr>
          <w:rStyle w:val="Erluterungen"/>
          <w:rFonts w:asciiTheme="minorHAnsi" w:hAnsiTheme="minorHAnsi" w:cstheme="minorHAnsi"/>
          <w:rPrChange w:id="17" w:author="Zaoral Timo (inf19133)" w:date="2020-11-09T09:14:00Z">
            <w:rPr>
              <w:rStyle w:val="Erluterungen"/>
              <w:rFonts w:asciiTheme="minorHAnsi" w:hAnsiTheme="minorHAnsi" w:cstheme="minorHAnsi"/>
              <w:lang w:val="en-US"/>
            </w:rPr>
          </w:rPrChange>
        </w:rPr>
        <w:tab/>
      </w:r>
    </w:p>
    <w:p w14:paraId="73C96765" w14:textId="77777777" w:rsidR="00515C06" w:rsidRPr="00732BF9" w:rsidRDefault="00515C06" w:rsidP="00515C06">
      <w:pPr>
        <w:pStyle w:val="Beschriftung"/>
        <w:spacing w:before="0" w:after="0"/>
        <w:rPr>
          <w:rFonts w:cstheme="minorHAnsi"/>
          <w:rPrChange w:id="18" w:author="Zaoral Timo (inf19133)" w:date="2020-11-09T09:14:00Z">
            <w:rPr>
              <w:rFonts w:cstheme="minorHAnsi"/>
              <w:lang w:val="en-US"/>
            </w:rPr>
          </w:rPrChange>
        </w:rPr>
      </w:pPr>
    </w:p>
    <w:p w14:paraId="16AED695" w14:textId="1EFAD990" w:rsidR="7082B067" w:rsidRPr="003F3ECE" w:rsidRDefault="7082B067" w:rsidP="00091B66">
      <w:pPr>
        <w:spacing w:before="120"/>
        <w:jc w:val="left"/>
        <w:rPr>
          <w:rFonts w:ascii="Calibri" w:eastAsia="Calibri" w:hAnsi="Calibri" w:cs="Calibri"/>
          <w:i/>
          <w:iCs/>
          <w:szCs w:val="22"/>
          <w:lang w:val="en-US"/>
        </w:rPr>
      </w:pPr>
      <w:r w:rsidRPr="003F3ECE">
        <w:rPr>
          <w:rFonts w:cstheme="minorBidi"/>
          <w:lang w:val="en-US"/>
        </w:rPr>
        <w:t xml:space="preserve">Supplier: </w:t>
      </w:r>
      <w:r w:rsidRPr="003F3ECE">
        <w:rPr>
          <w:lang w:val="en-US"/>
        </w:rPr>
        <w:tab/>
      </w:r>
      <w:r w:rsidR="00E871A3">
        <w:rPr>
          <w:lang w:val="en-US"/>
        </w:rPr>
        <w:t xml:space="preserve">by </w:t>
      </w:r>
      <w:r w:rsidR="001A77C5">
        <w:rPr>
          <w:rFonts w:ascii="Calibri" w:eastAsia="Calibri" w:hAnsi="Calibri" w:cs="Calibri"/>
          <w:szCs w:val="22"/>
          <w:lang w:val="en-US"/>
        </w:rPr>
        <w:t>Timo Zaoral</w:t>
      </w:r>
      <w:r w:rsidR="00E871A3">
        <w:rPr>
          <w:rFonts w:cstheme="minorHAnsi"/>
          <w:szCs w:val="22"/>
          <w:lang w:val="en-US"/>
        </w:rPr>
        <w:t xml:space="preserve"> - </w:t>
      </w:r>
      <w:r w:rsidRPr="003F3ECE">
        <w:rPr>
          <w:rFonts w:ascii="Calibri" w:eastAsia="Calibri" w:hAnsi="Calibri" w:cs="Calibri"/>
          <w:szCs w:val="22"/>
          <w:lang w:val="en-US"/>
        </w:rPr>
        <w:t xml:space="preserve">Team </w:t>
      </w:r>
      <w:r w:rsidR="001A77C5">
        <w:rPr>
          <w:rFonts w:ascii="Calibri" w:eastAsia="Calibri" w:hAnsi="Calibri" w:cs="Calibri"/>
          <w:szCs w:val="22"/>
          <w:lang w:val="en-US"/>
        </w:rPr>
        <w:t>2</w:t>
      </w:r>
      <w:r w:rsidRPr="003F3ECE">
        <w:rPr>
          <w:lang w:val="en-US"/>
        </w:rPr>
        <w:br/>
      </w:r>
      <w:r w:rsidRPr="003F3ECE">
        <w:rPr>
          <w:lang w:val="en-US"/>
        </w:rPr>
        <w:tab/>
      </w:r>
      <w:r w:rsidRPr="003F3ECE">
        <w:rPr>
          <w:lang w:val="en-US"/>
        </w:rPr>
        <w:tab/>
      </w:r>
      <w:r w:rsidRPr="003F3ECE">
        <w:rPr>
          <w:rFonts w:ascii="Calibri" w:eastAsia="Calibri" w:hAnsi="Calibri" w:cs="Calibri"/>
          <w:szCs w:val="22"/>
          <w:lang w:val="en-US"/>
        </w:rPr>
        <w:t>(</w:t>
      </w:r>
      <w:r w:rsidR="00933FB0" w:rsidRPr="00933FB0">
        <w:rPr>
          <w:rFonts w:ascii="Calibri" w:eastAsia="Calibri" w:hAnsi="Calibri" w:cs="Calibri"/>
          <w:szCs w:val="22"/>
          <w:lang w:val="en-US"/>
        </w:rPr>
        <w:t xml:space="preserve">Stefan </w:t>
      </w:r>
      <w:proofErr w:type="spellStart"/>
      <w:r w:rsidR="00933FB0" w:rsidRPr="00933FB0">
        <w:rPr>
          <w:rFonts w:ascii="Calibri" w:eastAsia="Calibri" w:hAnsi="Calibri" w:cs="Calibri"/>
          <w:szCs w:val="22"/>
          <w:lang w:val="en-US"/>
        </w:rPr>
        <w:t>Banov</w:t>
      </w:r>
      <w:proofErr w:type="spellEnd"/>
      <w:r w:rsidR="00933FB0" w:rsidRPr="00933FB0">
        <w:rPr>
          <w:rFonts w:ascii="Calibri" w:eastAsia="Calibri" w:hAnsi="Calibri" w:cs="Calibri"/>
          <w:szCs w:val="22"/>
          <w:lang w:val="en-US"/>
        </w:rPr>
        <w:t>, Phillip Tran, Simon Jess, Tobias Roth, Jakob Schmidt, Timo Zaoral</w:t>
      </w:r>
      <w:r w:rsidRPr="003F3ECE">
        <w:rPr>
          <w:rFonts w:ascii="Calibri" w:eastAsia="Calibri" w:hAnsi="Calibri" w:cs="Calibri"/>
          <w:szCs w:val="22"/>
          <w:lang w:val="en-US"/>
        </w:rPr>
        <w:t>)</w:t>
      </w:r>
    </w:p>
    <w:p w14:paraId="7B917D61" w14:textId="36F7B3DD" w:rsidR="7082B067" w:rsidRPr="00A92E3B" w:rsidRDefault="7082B067" w:rsidP="00091B66">
      <w:pPr>
        <w:spacing w:before="120"/>
        <w:ind w:left="708" w:firstLine="708"/>
        <w:rPr>
          <w:rFonts w:ascii="Calibri" w:eastAsia="Calibri" w:hAnsi="Calibri" w:cs="Calibri"/>
          <w:i/>
          <w:iCs/>
          <w:szCs w:val="22"/>
        </w:rPr>
      </w:pPr>
      <w:r w:rsidRPr="00A92E3B">
        <w:rPr>
          <w:rFonts w:ascii="Calibri" w:eastAsia="Calibri" w:hAnsi="Calibri" w:cs="Calibri"/>
          <w:i/>
          <w:iCs/>
          <w:szCs w:val="22"/>
        </w:rPr>
        <w:t>Rotebühlplatz 41</w:t>
      </w:r>
    </w:p>
    <w:p w14:paraId="79B40FE8" w14:textId="25B6D572" w:rsidR="7082B067" w:rsidRPr="004418F1" w:rsidRDefault="7082B067" w:rsidP="004418F1">
      <w:pPr>
        <w:spacing w:before="120" w:after="120"/>
        <w:ind w:left="708" w:firstLine="708"/>
        <w:rPr>
          <w:rFonts w:ascii="Calibri" w:eastAsia="Calibri" w:hAnsi="Calibri" w:cs="Calibri"/>
          <w:i/>
          <w:iCs/>
          <w:szCs w:val="22"/>
        </w:rPr>
      </w:pPr>
      <w:r w:rsidRPr="00A92E3B">
        <w:rPr>
          <w:rFonts w:ascii="Calibri" w:eastAsia="Calibri" w:hAnsi="Calibri" w:cs="Calibri"/>
          <w:i/>
          <w:iCs/>
          <w:szCs w:val="22"/>
        </w:rPr>
        <w:t>70178 Stuttgart</w:t>
      </w: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cstheme="minorHAnsi"/>
                <w:b/>
                <w:bCs/>
              </w:rPr>
            </w:pPr>
            <w:r w:rsidRPr="00A92E3B">
              <w:rPr>
                <w:rFonts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cstheme="minorHAnsi"/>
                <w:b/>
                <w:bCs/>
              </w:rPr>
            </w:pPr>
            <w:r w:rsidRPr="00A92E3B">
              <w:rPr>
                <w:rFonts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cstheme="minorHAnsi"/>
                <w:b/>
                <w:bCs/>
              </w:rPr>
            </w:pPr>
            <w:proofErr w:type="spellStart"/>
            <w:r w:rsidRPr="00A92E3B">
              <w:rPr>
                <w:rFonts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cstheme="minorHAnsi"/>
                <w:b/>
                <w:bCs/>
              </w:rPr>
            </w:pPr>
            <w:r w:rsidRPr="00A92E3B">
              <w:rPr>
                <w:rFonts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267A28" w:rsidRDefault="00202C17" w:rsidP="00267A28">
            <w:pPr>
              <w:spacing w:line="240" w:lineRule="auto"/>
              <w:rPr>
                <w:rFonts w:cstheme="minorHAnsi"/>
                <w:sz w:val="20"/>
              </w:rPr>
            </w:pPr>
            <w:r w:rsidRPr="00267A28">
              <w:rPr>
                <w:rFonts w:cstheme="minorHAnsi"/>
                <w:sz w:val="20"/>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4B27BE34" w:rsidR="00202C17" w:rsidRPr="00267A28" w:rsidRDefault="001A77C5" w:rsidP="00267A28">
            <w:pPr>
              <w:spacing w:line="240" w:lineRule="auto"/>
              <w:rPr>
                <w:rFonts w:cstheme="minorHAnsi"/>
                <w:sz w:val="20"/>
              </w:rPr>
            </w:pPr>
            <w:r>
              <w:rPr>
                <w:rFonts w:cstheme="minorHAnsi"/>
                <w:sz w:val="20"/>
              </w:rPr>
              <w:t>21.10.2020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1E22F862" w:rsidR="00202C17" w:rsidRPr="00267A28" w:rsidRDefault="001A77C5" w:rsidP="00267A28">
            <w:pPr>
              <w:spacing w:line="240" w:lineRule="auto"/>
              <w:rPr>
                <w:rFonts w:cstheme="minorHAnsi"/>
                <w:sz w:val="20"/>
              </w:rPr>
            </w:pPr>
            <w:r>
              <w:rPr>
                <w:rFonts w:cstheme="minorHAnsi"/>
                <w:sz w:val="20"/>
              </w:rPr>
              <w:t>Timo Zaoral</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6FAD3853" w:rsidR="00202C17" w:rsidRPr="00267A28" w:rsidRDefault="00B458CE" w:rsidP="00267A28">
            <w:pPr>
              <w:spacing w:line="240" w:lineRule="auto"/>
              <w:rPr>
                <w:rFonts w:cstheme="minorHAnsi"/>
                <w:sz w:val="20"/>
              </w:rPr>
            </w:pPr>
            <w:proofErr w:type="spellStart"/>
            <w:r w:rsidRPr="00267A28">
              <w:rPr>
                <w:rFonts w:cstheme="minorHAnsi"/>
                <w:sz w:val="20"/>
              </w:rPr>
              <w:t>C</w:t>
            </w:r>
            <w:r w:rsidR="00202C17" w:rsidRPr="00267A28">
              <w:rPr>
                <w:rFonts w:cstheme="minorHAnsi"/>
                <w:sz w:val="20"/>
              </w:rPr>
              <w:t>reated</w:t>
            </w:r>
            <w:proofErr w:type="spellEnd"/>
          </w:p>
        </w:tc>
      </w:tr>
      <w:tr w:rsidR="0093670B" w:rsidRPr="00A92E3B" w14:paraId="2FAD19CB" w14:textId="77777777" w:rsidTr="00202C17">
        <w:trPr>
          <w:trHeight w:val="340"/>
          <w:ins w:id="19" w:author="Markus Rentschler" w:date="2020-10-23T12:46:00Z"/>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B807D5C" w14:textId="44C2192E" w:rsidR="0093670B" w:rsidRPr="00267A28" w:rsidRDefault="0093670B" w:rsidP="00267A28">
            <w:pPr>
              <w:spacing w:line="240" w:lineRule="auto"/>
              <w:rPr>
                <w:ins w:id="20" w:author="Markus Rentschler" w:date="2020-10-23T12:46:00Z"/>
                <w:rFonts w:cstheme="minorHAnsi"/>
                <w:sz w:val="20"/>
              </w:rPr>
            </w:pPr>
            <w:ins w:id="21" w:author="Markus Rentschler" w:date="2020-10-23T12:46:00Z">
              <w:r>
                <w:rPr>
                  <w:rFonts w:cstheme="minorHAnsi"/>
                  <w:sz w:val="20"/>
                </w:rPr>
                <w:t>0.2</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B5603B8" w14:textId="489F93A5" w:rsidR="0093670B" w:rsidRDefault="0093670B" w:rsidP="00267A28">
            <w:pPr>
              <w:spacing w:line="240" w:lineRule="auto"/>
              <w:rPr>
                <w:ins w:id="22" w:author="Markus Rentschler" w:date="2020-10-23T12:46:00Z"/>
                <w:rFonts w:cstheme="minorHAnsi"/>
                <w:sz w:val="20"/>
              </w:rPr>
            </w:pPr>
            <w:ins w:id="23" w:author="Markus Rentschler" w:date="2020-10-23T12:46:00Z">
              <w:r>
                <w:rPr>
                  <w:rFonts w:cstheme="minorHAnsi"/>
                  <w:sz w:val="20"/>
                </w:rPr>
                <w:t>23.10.2020</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986C2" w14:textId="583DF44B" w:rsidR="0093670B" w:rsidRDefault="0093670B" w:rsidP="00267A28">
            <w:pPr>
              <w:spacing w:line="240" w:lineRule="auto"/>
              <w:rPr>
                <w:ins w:id="24" w:author="Markus Rentschler" w:date="2020-10-23T12:46:00Z"/>
                <w:rFonts w:cstheme="minorHAnsi"/>
                <w:sz w:val="20"/>
              </w:rPr>
            </w:pPr>
            <w:ins w:id="25" w:author="Markus Rentschler" w:date="2020-10-23T12:46:00Z">
              <w:r>
                <w:rPr>
                  <w:rFonts w:cstheme="minorHAnsi"/>
                  <w:sz w:val="20"/>
                </w:rPr>
                <w:t>Markus Rentschler</w:t>
              </w:r>
            </w:ins>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137CF2" w14:textId="359CBE61" w:rsidR="0093670B" w:rsidRPr="00267A28" w:rsidRDefault="00A50C0F" w:rsidP="00267A28">
            <w:pPr>
              <w:spacing w:line="240" w:lineRule="auto"/>
              <w:rPr>
                <w:ins w:id="26" w:author="Markus Rentschler" w:date="2020-10-23T12:46:00Z"/>
                <w:rFonts w:cstheme="minorHAnsi"/>
                <w:sz w:val="20"/>
              </w:rPr>
            </w:pPr>
            <w:proofErr w:type="spellStart"/>
            <w:ins w:id="27" w:author="Markus Rentschler" w:date="2020-10-23T12:46:00Z">
              <w:r>
                <w:rPr>
                  <w:rFonts w:cstheme="minorHAnsi"/>
                  <w:sz w:val="20"/>
                </w:rPr>
                <w:t>Gereviewt</w:t>
              </w:r>
              <w:proofErr w:type="spellEnd"/>
              <w:r>
                <w:rPr>
                  <w:rFonts w:cstheme="minorHAnsi"/>
                  <w:sz w:val="20"/>
                </w:rPr>
                <w:t>: Das SRS sollte in Englisch verfasst und im GitHub-Wiki untergebracht werden!</w:t>
              </w:r>
            </w:ins>
          </w:p>
        </w:tc>
      </w:tr>
      <w:tr w:rsidR="00073F66" w:rsidRPr="00A92E3B" w14:paraId="62D95891" w14:textId="77777777" w:rsidTr="00202C17">
        <w:trPr>
          <w:trHeight w:val="340"/>
          <w:ins w:id="28" w:author="Zaoral Timo (inf19133)" w:date="2020-10-26T16:24:00Z"/>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3A2BBF3" w14:textId="75F8F05E" w:rsidR="00073F66" w:rsidRDefault="00073F66" w:rsidP="00267A28">
            <w:pPr>
              <w:spacing w:line="240" w:lineRule="auto"/>
              <w:rPr>
                <w:ins w:id="29" w:author="Zaoral Timo (inf19133)" w:date="2020-10-26T16:24:00Z"/>
                <w:rFonts w:cstheme="minorHAnsi"/>
                <w:sz w:val="20"/>
              </w:rPr>
            </w:pPr>
            <w:ins w:id="30" w:author="Zaoral Timo (inf19133)" w:date="2020-10-26T16:24:00Z">
              <w:r>
                <w:rPr>
                  <w:rFonts w:cstheme="minorHAnsi"/>
                  <w:sz w:val="20"/>
                </w:rPr>
                <w:t>0.3</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5113810" w14:textId="6C702870" w:rsidR="00073F66" w:rsidRDefault="00073F66" w:rsidP="00267A28">
            <w:pPr>
              <w:spacing w:line="240" w:lineRule="auto"/>
              <w:rPr>
                <w:ins w:id="31" w:author="Zaoral Timo (inf19133)" w:date="2020-10-26T16:24:00Z"/>
                <w:rFonts w:cstheme="minorHAnsi"/>
                <w:sz w:val="20"/>
              </w:rPr>
            </w:pPr>
            <w:ins w:id="32" w:author="Zaoral Timo (inf19133)" w:date="2020-10-26T16:25:00Z">
              <w:r>
                <w:rPr>
                  <w:rFonts w:cstheme="minorHAnsi"/>
                  <w:sz w:val="20"/>
                </w:rPr>
                <w:t>26.10.2020</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A08F09" w14:textId="38825C40" w:rsidR="00073F66" w:rsidRDefault="00073F66" w:rsidP="00267A28">
            <w:pPr>
              <w:spacing w:line="240" w:lineRule="auto"/>
              <w:rPr>
                <w:ins w:id="33" w:author="Zaoral Timo (inf19133)" w:date="2020-10-26T16:24:00Z"/>
                <w:rFonts w:cstheme="minorHAnsi"/>
                <w:sz w:val="20"/>
              </w:rPr>
            </w:pPr>
            <w:ins w:id="34" w:author="Zaoral Timo (inf19133)" w:date="2020-10-26T16:25:00Z">
              <w:r>
                <w:rPr>
                  <w:rFonts w:cstheme="minorHAnsi"/>
                  <w:sz w:val="20"/>
                </w:rPr>
                <w:t>Timo Zaoral</w:t>
              </w:r>
            </w:ins>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9C2236" w14:textId="4845EAE6" w:rsidR="00073F66" w:rsidRDefault="001953BA" w:rsidP="00267A28">
            <w:pPr>
              <w:spacing w:line="240" w:lineRule="auto"/>
              <w:rPr>
                <w:ins w:id="35" w:author="Zaoral Timo (inf19133)" w:date="2020-10-26T16:24:00Z"/>
                <w:rFonts w:cstheme="minorHAnsi"/>
                <w:sz w:val="20"/>
              </w:rPr>
            </w:pPr>
            <w:ins w:id="36" w:author="Zaoral Timo (inf19133)" w:date="2020-10-26T17:19:00Z">
              <w:r>
                <w:rPr>
                  <w:rFonts w:cstheme="minorHAnsi"/>
                  <w:sz w:val="20"/>
                </w:rPr>
                <w:t xml:space="preserve">Sprache Englisch, neue Einträge und Bugs ersetzt durch </w:t>
              </w:r>
              <w:proofErr w:type="spellStart"/>
              <w:r>
                <w:rPr>
                  <w:rFonts w:cstheme="minorHAnsi"/>
                  <w:sz w:val="20"/>
                </w:rPr>
                <w:t>Issue</w:t>
              </w:r>
              <w:proofErr w:type="spellEnd"/>
              <w:r>
                <w:rPr>
                  <w:rFonts w:cstheme="minorHAnsi"/>
                  <w:sz w:val="20"/>
                </w:rPr>
                <w:t xml:space="preserve"> Links </w:t>
              </w:r>
            </w:ins>
          </w:p>
        </w:tc>
      </w:tr>
      <w:tr w:rsidR="000E0AFD" w:rsidRPr="00A92E3B" w14:paraId="3A57C720" w14:textId="77777777" w:rsidTr="00202C17">
        <w:trPr>
          <w:trHeight w:val="340"/>
          <w:ins w:id="37" w:author="Zaoral Timo (inf19133)" w:date="2020-11-06T10:38:00Z"/>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2A00C3B8" w14:textId="3E6F983A" w:rsidR="000E0AFD" w:rsidRDefault="000E0AFD" w:rsidP="00267A28">
            <w:pPr>
              <w:spacing w:line="240" w:lineRule="auto"/>
              <w:rPr>
                <w:ins w:id="38" w:author="Zaoral Timo (inf19133)" w:date="2020-11-06T10:38:00Z"/>
                <w:rFonts w:cstheme="minorHAnsi"/>
                <w:sz w:val="20"/>
              </w:rPr>
            </w:pPr>
            <w:ins w:id="39" w:author="Zaoral Timo (inf19133)" w:date="2020-11-06T10:38:00Z">
              <w:r>
                <w:rPr>
                  <w:rFonts w:cstheme="minorHAnsi"/>
                  <w:sz w:val="20"/>
                </w:rPr>
                <w:t>0.4</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A61325F" w14:textId="7B58075A" w:rsidR="000E0AFD" w:rsidRDefault="000E0AFD" w:rsidP="00267A28">
            <w:pPr>
              <w:spacing w:line="240" w:lineRule="auto"/>
              <w:rPr>
                <w:ins w:id="40" w:author="Zaoral Timo (inf19133)" w:date="2020-11-06T10:38:00Z"/>
                <w:rFonts w:cstheme="minorHAnsi"/>
                <w:sz w:val="20"/>
              </w:rPr>
            </w:pPr>
            <w:ins w:id="41" w:author="Zaoral Timo (inf19133)" w:date="2020-11-06T10:38:00Z">
              <w:r>
                <w:rPr>
                  <w:rFonts w:cstheme="minorHAnsi"/>
                  <w:sz w:val="20"/>
                </w:rPr>
                <w:t>31.10.2020</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DD6601E" w14:textId="6097BE2E" w:rsidR="000E0AFD" w:rsidRDefault="000E0AFD" w:rsidP="00267A28">
            <w:pPr>
              <w:spacing w:line="240" w:lineRule="auto"/>
              <w:rPr>
                <w:ins w:id="42" w:author="Zaoral Timo (inf19133)" w:date="2020-11-06T10:38:00Z"/>
                <w:rFonts w:cstheme="minorHAnsi"/>
                <w:sz w:val="20"/>
              </w:rPr>
            </w:pPr>
            <w:ins w:id="43" w:author="Zaoral Timo (inf19133)" w:date="2020-11-06T10:38:00Z">
              <w:r>
                <w:rPr>
                  <w:rFonts w:cstheme="minorHAnsi"/>
                  <w:sz w:val="20"/>
                </w:rPr>
                <w:t>Timo Zaoral</w:t>
              </w:r>
            </w:ins>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32579C" w14:textId="7856B488" w:rsidR="000E0AFD" w:rsidRDefault="000E0AFD" w:rsidP="00267A28">
            <w:pPr>
              <w:spacing w:line="240" w:lineRule="auto"/>
              <w:rPr>
                <w:ins w:id="44" w:author="Zaoral Timo (inf19133)" w:date="2020-11-06T10:38:00Z"/>
                <w:rFonts w:cstheme="minorHAnsi"/>
                <w:sz w:val="20"/>
              </w:rPr>
            </w:pPr>
            <w:ins w:id="45" w:author="Zaoral Timo (inf19133)" w:date="2020-11-06T10:38:00Z">
              <w:r>
                <w:rPr>
                  <w:rFonts w:cstheme="minorHAnsi"/>
                  <w:sz w:val="20"/>
                </w:rPr>
                <w:t>Use</w:t>
              </w:r>
            </w:ins>
            <w:ins w:id="46" w:author="Zaoral Timo (inf19133)" w:date="2020-11-06T10:39:00Z">
              <w:r>
                <w:rPr>
                  <w:rFonts w:cstheme="minorHAnsi"/>
                  <w:sz w:val="20"/>
                </w:rPr>
                <w:t xml:space="preserve"> Cases hinzugefügt</w:t>
              </w:r>
            </w:ins>
          </w:p>
        </w:tc>
      </w:tr>
      <w:tr w:rsidR="00396A8C" w:rsidRPr="00A92E3B" w14:paraId="3BDE5AFF" w14:textId="77777777" w:rsidTr="00202C17">
        <w:trPr>
          <w:trHeight w:val="340"/>
          <w:ins w:id="47" w:author="Zaoral Timo (inf19133)" w:date="2020-11-06T10:50:00Z"/>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C21354" w14:textId="114EF5F1" w:rsidR="00396A8C" w:rsidRDefault="00396A8C" w:rsidP="00267A28">
            <w:pPr>
              <w:spacing w:line="240" w:lineRule="auto"/>
              <w:rPr>
                <w:ins w:id="48" w:author="Zaoral Timo (inf19133)" w:date="2020-11-06T10:50:00Z"/>
                <w:rFonts w:cstheme="minorHAnsi"/>
                <w:sz w:val="20"/>
              </w:rPr>
            </w:pPr>
            <w:ins w:id="49" w:author="Zaoral Timo (inf19133)" w:date="2020-11-06T10:50:00Z">
              <w:r>
                <w:rPr>
                  <w:rFonts w:cstheme="minorHAnsi"/>
                  <w:sz w:val="20"/>
                </w:rPr>
                <w:t>0.5</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16C526A" w14:textId="55660385" w:rsidR="00396A8C" w:rsidRDefault="00396A8C" w:rsidP="00267A28">
            <w:pPr>
              <w:spacing w:line="240" w:lineRule="auto"/>
              <w:rPr>
                <w:ins w:id="50" w:author="Zaoral Timo (inf19133)" w:date="2020-11-06T10:50:00Z"/>
                <w:rFonts w:cstheme="minorHAnsi"/>
                <w:sz w:val="20"/>
              </w:rPr>
            </w:pPr>
            <w:ins w:id="51" w:author="Zaoral Timo (inf19133)" w:date="2020-11-06T10:50:00Z">
              <w:r>
                <w:rPr>
                  <w:rFonts w:cstheme="minorHAnsi"/>
                  <w:sz w:val="20"/>
                </w:rPr>
                <w:t>06.11.2020</w:t>
              </w:r>
            </w:ins>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3A25845" w14:textId="0F7BD77B" w:rsidR="00396A8C" w:rsidRDefault="00396A8C" w:rsidP="00267A28">
            <w:pPr>
              <w:spacing w:line="240" w:lineRule="auto"/>
              <w:rPr>
                <w:ins w:id="52" w:author="Zaoral Timo (inf19133)" w:date="2020-11-06T10:50:00Z"/>
                <w:rFonts w:cstheme="minorHAnsi"/>
                <w:sz w:val="20"/>
              </w:rPr>
            </w:pPr>
            <w:ins w:id="53" w:author="Zaoral Timo (inf19133)" w:date="2020-11-06T10:50:00Z">
              <w:r>
                <w:rPr>
                  <w:rFonts w:cstheme="minorHAnsi"/>
                  <w:sz w:val="20"/>
                </w:rPr>
                <w:t>Timo Zaoral</w:t>
              </w:r>
            </w:ins>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21058B" w14:textId="11EC691A" w:rsidR="00396A8C" w:rsidRDefault="00396A8C" w:rsidP="00267A28">
            <w:pPr>
              <w:spacing w:line="240" w:lineRule="auto"/>
              <w:rPr>
                <w:ins w:id="54" w:author="Zaoral Timo (inf19133)" w:date="2020-11-06T10:50:00Z"/>
                <w:rFonts w:cstheme="minorHAnsi"/>
                <w:sz w:val="20"/>
              </w:rPr>
            </w:pPr>
            <w:ins w:id="55" w:author="Zaoral Timo (inf19133)" w:date="2020-11-06T10:50:00Z">
              <w:r>
                <w:rPr>
                  <w:rFonts w:cstheme="minorHAnsi"/>
                  <w:sz w:val="20"/>
                </w:rPr>
                <w:t>Änderungen nach Review</w:t>
              </w:r>
            </w:ins>
          </w:p>
        </w:tc>
      </w:tr>
    </w:tbl>
    <w:p w14:paraId="73C967A4" w14:textId="2558ECF4" w:rsidR="002F64E0" w:rsidRPr="00A92E3B" w:rsidRDefault="00F42EA9" w:rsidP="002B7E35">
      <w:pPr>
        <w:jc w:val="left"/>
        <w:rPr>
          <w:rFonts w:cstheme="minorHAnsi"/>
        </w:rPr>
      </w:pPr>
      <w:r w:rsidRPr="00A50C0F">
        <w:rPr>
          <w:rStyle w:val="Erluterungen"/>
          <w:rFonts w:asciiTheme="minorHAnsi" w:hAnsiTheme="minorHAnsi" w:cstheme="minorHAnsi"/>
          <w:rPrChange w:id="56" w:author="Markus Rentschler" w:date="2020-10-23T12:46:00Z">
            <w:rPr>
              <w:rStyle w:val="Erluterungen"/>
              <w:rFonts w:asciiTheme="minorHAnsi" w:hAnsiTheme="minorHAnsi" w:cstheme="minorHAnsi"/>
              <w:lang w:val="en-US"/>
            </w:rPr>
          </w:rPrChange>
        </w:rPr>
        <w:br w:type="page"/>
      </w: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lastRenderedPageBreak/>
        <w:t>CONTENTS</w:t>
      </w:r>
    </w:p>
    <w:sdt>
      <w:sdtPr>
        <w:rPr>
          <w:rFonts w:asciiTheme="minorHAnsi" w:eastAsia="Times New Roman" w:hAnsiTheme="minorHAnsi" w:cs="Times New Roman"/>
          <w:color w:val="auto"/>
          <w:sz w:val="22"/>
          <w:szCs w:val="20"/>
          <w:lang w:bidi="ar-SA"/>
        </w:rPr>
        <w:id w:val="1407345881"/>
        <w:docPartObj>
          <w:docPartGallery w:val="Table of Contents"/>
          <w:docPartUnique/>
        </w:docPartObj>
      </w:sdtPr>
      <w:sdtEndPr>
        <w:rPr>
          <w:b/>
          <w:bCs/>
        </w:rPr>
      </w:sdtEndPr>
      <w:sdtContent>
        <w:p w14:paraId="6E607137" w14:textId="521D6530" w:rsidR="002722D0" w:rsidRDefault="002722D0">
          <w:pPr>
            <w:pStyle w:val="Inhaltsverzeichnisberschrift"/>
          </w:pPr>
        </w:p>
        <w:p w14:paraId="056AF4DA" w14:textId="124FF288" w:rsidR="00732BF9" w:rsidRDefault="002722D0">
          <w:pPr>
            <w:pStyle w:val="Verzeichnis1"/>
            <w:tabs>
              <w:tab w:val="left" w:pos="480"/>
              <w:tab w:val="right" w:leader="dot" w:pos="9060"/>
            </w:tabs>
            <w:rPr>
              <w:ins w:id="57" w:author="Zaoral Timo (inf19133)" w:date="2020-11-09T09:14:00Z"/>
              <w:rFonts w:asciiTheme="minorHAnsi" w:eastAsiaTheme="minorEastAsia" w:hAnsiTheme="minorHAnsi" w:cstheme="minorBidi"/>
              <w:b w:val="0"/>
              <w:noProof/>
              <w:szCs w:val="22"/>
              <w:lang w:val="en-GB" w:eastAsia="en-GB"/>
            </w:rPr>
          </w:pPr>
          <w:r>
            <w:fldChar w:fldCharType="begin"/>
          </w:r>
          <w:r>
            <w:instrText xml:space="preserve"> TOC \o "1-3" \h \z \u </w:instrText>
          </w:r>
          <w:r>
            <w:fldChar w:fldCharType="separate"/>
          </w:r>
          <w:ins w:id="58" w:author="Zaoral Timo (inf19133)" w:date="2020-11-09T09:14:00Z">
            <w:r w:rsidR="00732BF9" w:rsidRPr="00132B5B">
              <w:rPr>
                <w:rStyle w:val="Hyperlink"/>
                <w:noProof/>
              </w:rPr>
              <w:fldChar w:fldCharType="begin"/>
            </w:r>
            <w:r w:rsidR="00732BF9" w:rsidRPr="00132B5B">
              <w:rPr>
                <w:rStyle w:val="Hyperlink"/>
                <w:noProof/>
              </w:rPr>
              <w:instrText xml:space="preserve"> </w:instrText>
            </w:r>
            <w:r w:rsidR="00732BF9">
              <w:rPr>
                <w:noProof/>
              </w:rPr>
              <w:instrText>HYPERLINK \l "_Toc55805660"</w:instrText>
            </w:r>
            <w:r w:rsidR="00732BF9" w:rsidRPr="00132B5B">
              <w:rPr>
                <w:rStyle w:val="Hyperlink"/>
                <w:noProof/>
              </w:rPr>
              <w:instrText xml:space="preserve"> </w:instrText>
            </w:r>
            <w:r w:rsidR="00732BF9" w:rsidRPr="00132B5B">
              <w:rPr>
                <w:rStyle w:val="Hyperlink"/>
                <w:noProof/>
              </w:rPr>
            </w:r>
            <w:r w:rsidR="00732BF9" w:rsidRPr="00132B5B">
              <w:rPr>
                <w:rStyle w:val="Hyperlink"/>
                <w:noProof/>
              </w:rPr>
              <w:fldChar w:fldCharType="separate"/>
            </w:r>
            <w:r w:rsidR="00732BF9" w:rsidRPr="00132B5B">
              <w:rPr>
                <w:rStyle w:val="Hyperlink"/>
                <w:noProof/>
              </w:rPr>
              <w:t>1.</w:t>
            </w:r>
            <w:r w:rsidR="00732BF9">
              <w:rPr>
                <w:rFonts w:asciiTheme="minorHAnsi" w:eastAsiaTheme="minorEastAsia" w:hAnsiTheme="minorHAnsi" w:cstheme="minorBidi"/>
                <w:b w:val="0"/>
                <w:noProof/>
                <w:szCs w:val="22"/>
                <w:lang w:val="en-GB" w:eastAsia="en-GB"/>
              </w:rPr>
              <w:tab/>
            </w:r>
            <w:r w:rsidR="00732BF9" w:rsidRPr="00132B5B">
              <w:rPr>
                <w:rStyle w:val="Hyperlink"/>
                <w:noProof/>
                <w:lang w:val="en-GB"/>
              </w:rPr>
              <w:t>Goal</w:t>
            </w:r>
            <w:r w:rsidR="00732BF9">
              <w:rPr>
                <w:noProof/>
                <w:webHidden/>
              </w:rPr>
              <w:tab/>
            </w:r>
            <w:r w:rsidR="00732BF9">
              <w:rPr>
                <w:noProof/>
                <w:webHidden/>
              </w:rPr>
              <w:fldChar w:fldCharType="begin"/>
            </w:r>
            <w:r w:rsidR="00732BF9">
              <w:rPr>
                <w:noProof/>
                <w:webHidden/>
              </w:rPr>
              <w:instrText xml:space="preserve"> PAGEREF _Toc55805660 \h </w:instrText>
            </w:r>
            <w:r w:rsidR="00732BF9">
              <w:rPr>
                <w:noProof/>
                <w:webHidden/>
              </w:rPr>
            </w:r>
          </w:ins>
          <w:r w:rsidR="00732BF9">
            <w:rPr>
              <w:noProof/>
              <w:webHidden/>
            </w:rPr>
            <w:fldChar w:fldCharType="separate"/>
          </w:r>
          <w:ins w:id="59" w:author="Zaoral Timo (inf19133)" w:date="2020-11-09T09:18:00Z">
            <w:r w:rsidR="00AA5A9D">
              <w:rPr>
                <w:noProof/>
                <w:webHidden/>
              </w:rPr>
              <w:t>4</w:t>
            </w:r>
          </w:ins>
          <w:ins w:id="60" w:author="Zaoral Timo (inf19133)" w:date="2020-11-09T09:14:00Z">
            <w:r w:rsidR="00732BF9">
              <w:rPr>
                <w:noProof/>
                <w:webHidden/>
              </w:rPr>
              <w:fldChar w:fldCharType="end"/>
            </w:r>
            <w:r w:rsidR="00732BF9" w:rsidRPr="00132B5B">
              <w:rPr>
                <w:rStyle w:val="Hyperlink"/>
                <w:noProof/>
              </w:rPr>
              <w:fldChar w:fldCharType="end"/>
            </w:r>
          </w:ins>
        </w:p>
        <w:p w14:paraId="733FFAE0" w14:textId="22CB78C1" w:rsidR="00732BF9" w:rsidRDefault="00732BF9">
          <w:pPr>
            <w:pStyle w:val="Verzeichnis1"/>
            <w:tabs>
              <w:tab w:val="left" w:pos="480"/>
              <w:tab w:val="right" w:leader="dot" w:pos="9060"/>
            </w:tabs>
            <w:rPr>
              <w:ins w:id="61" w:author="Zaoral Timo (inf19133)" w:date="2020-11-09T09:14:00Z"/>
              <w:rFonts w:asciiTheme="minorHAnsi" w:eastAsiaTheme="minorEastAsia" w:hAnsiTheme="minorHAnsi" w:cstheme="minorBidi"/>
              <w:b w:val="0"/>
              <w:noProof/>
              <w:szCs w:val="22"/>
              <w:lang w:val="en-GB" w:eastAsia="en-GB"/>
            </w:rPr>
          </w:pPr>
          <w:ins w:id="6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"_Toc55805661"</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rPr>
              <w:t>2.</w:t>
            </w:r>
            <w:r>
              <w:rPr>
                <w:rFonts w:asciiTheme="minorHAnsi" w:eastAsiaTheme="minorEastAsia" w:hAnsiTheme="minorHAnsi" w:cstheme="minorBidi"/>
                <w:b w:val="0"/>
                <w:noProof/>
                <w:szCs w:val="22"/>
                <w:lang w:val="en-GB" w:eastAsia="en-GB"/>
              </w:rPr>
              <w:tab/>
            </w:r>
            <w:r w:rsidRPr="00132B5B">
              <w:rPr>
                <w:rStyle w:val="Hyperlink"/>
                <w:noProof/>
              </w:rPr>
              <w:t>Use Cases</w:t>
            </w:r>
            <w:r>
              <w:rPr>
                <w:noProof/>
                <w:webHidden/>
              </w:rPr>
              <w:tab/>
            </w:r>
            <w:r>
              <w:rPr>
                <w:noProof/>
                <w:webHidden/>
              </w:rPr>
              <w:fldChar w:fldCharType="begin"/>
            </w:r>
            <w:r>
              <w:rPr>
                <w:noProof/>
                <w:webHidden/>
              </w:rPr>
              <w:instrText xml:space="preserve"> PAGEREF _Toc55805661 \h </w:instrText>
            </w:r>
            <w:r>
              <w:rPr>
                <w:noProof/>
                <w:webHidden/>
              </w:rPr>
            </w:r>
          </w:ins>
          <w:r>
            <w:rPr>
              <w:noProof/>
              <w:webHidden/>
            </w:rPr>
            <w:fldChar w:fldCharType="separate"/>
          </w:r>
          <w:ins w:id="63" w:author="Zaoral Timo (inf19133)" w:date="2020-11-09T09:18:00Z">
            <w:r w:rsidR="00AA5A9D">
              <w:rPr>
                <w:noProof/>
                <w:webHidden/>
              </w:rPr>
              <w:t>5</w:t>
            </w:r>
          </w:ins>
          <w:ins w:id="64" w:author="Zaoral Timo (inf19133)" w:date="2020-11-09T09:14:00Z">
            <w:r>
              <w:rPr>
                <w:noProof/>
                <w:webHidden/>
              </w:rPr>
              <w:fldChar w:fldCharType="end"/>
            </w:r>
            <w:r w:rsidRPr="00132B5B">
              <w:rPr>
                <w:rStyle w:val="Hyperlink"/>
                <w:noProof/>
              </w:rPr>
              <w:fldChar w:fldCharType="end"/>
            </w:r>
          </w:ins>
        </w:p>
        <w:p w14:paraId="78885F9A" w14:textId="39F5D95A" w:rsidR="00732BF9" w:rsidRDefault="00732BF9">
          <w:pPr>
            <w:pStyle w:val="Verzeichnis2"/>
            <w:tabs>
              <w:tab w:val="left" w:pos="1132"/>
              <w:tab w:val="right" w:leader="dot" w:pos="9060"/>
            </w:tabs>
            <w:rPr>
              <w:ins w:id="65" w:author="Zaoral Timo (inf19133)" w:date="2020-11-09T09:14:00Z"/>
              <w:rFonts w:asciiTheme="minorHAnsi" w:eastAsiaTheme="minorEastAsia" w:hAnsiTheme="minorHAnsi" w:cstheme="minorBidi"/>
              <w:noProof/>
              <w:szCs w:val="22"/>
              <w:lang w:val="en-GB" w:eastAsia="en-GB"/>
            </w:rPr>
          </w:pPr>
          <w:ins w:id="6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"_Toc55805662"</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2.1.</w:t>
            </w:r>
            <w:r>
              <w:rPr>
                <w:rFonts w:asciiTheme="minorHAnsi" w:eastAsiaTheme="minorEastAsia" w:hAnsiTheme="minorHAnsi" w:cstheme="minorBidi"/>
                <w:noProof/>
                <w:szCs w:val="22"/>
                <w:lang w:val="en-GB" w:eastAsia="en-GB"/>
              </w:rPr>
              <w:tab/>
            </w:r>
            <w:r w:rsidRPr="00132B5B">
              <w:rPr>
                <w:rStyle w:val="Hyperlink"/>
                <w:noProof/>
                <w:lang w:val="en-GB"/>
              </w:rPr>
              <w:t>&lt;UC.001&gt; “Create device manually”</w:t>
            </w:r>
            <w:r>
              <w:rPr>
                <w:noProof/>
                <w:webHidden/>
              </w:rPr>
              <w:tab/>
            </w:r>
            <w:r>
              <w:rPr>
                <w:noProof/>
                <w:webHidden/>
              </w:rPr>
              <w:fldChar w:fldCharType="begin"/>
            </w:r>
            <w:r>
              <w:rPr>
                <w:noProof/>
                <w:webHidden/>
              </w:rPr>
              <w:instrText xml:space="preserve"> PAGEREF _Toc55805662 \h </w:instrText>
            </w:r>
            <w:r>
              <w:rPr>
                <w:noProof/>
                <w:webHidden/>
              </w:rPr>
            </w:r>
          </w:ins>
          <w:r>
            <w:rPr>
              <w:noProof/>
              <w:webHidden/>
            </w:rPr>
            <w:fldChar w:fldCharType="separate"/>
          </w:r>
          <w:ins w:id="67" w:author="Zaoral Timo (inf19133)" w:date="2020-11-09T09:18:00Z">
            <w:r w:rsidR="00AA5A9D">
              <w:rPr>
                <w:noProof/>
                <w:webHidden/>
              </w:rPr>
              <w:t>5</w:t>
            </w:r>
          </w:ins>
          <w:ins w:id="68" w:author="Zaoral Timo (inf19133)" w:date="2020-11-09T09:14:00Z">
            <w:r>
              <w:rPr>
                <w:noProof/>
                <w:webHidden/>
              </w:rPr>
              <w:fldChar w:fldCharType="end"/>
            </w:r>
            <w:r w:rsidRPr="00132B5B">
              <w:rPr>
                <w:rStyle w:val="Hyperlink"/>
                <w:noProof/>
              </w:rPr>
              <w:fldChar w:fldCharType="end"/>
            </w:r>
          </w:ins>
        </w:p>
        <w:p w14:paraId="22C89D72" w14:textId="480BE8EC" w:rsidR="00732BF9" w:rsidRDefault="00732BF9">
          <w:pPr>
            <w:pStyle w:val="Verzeichnis2"/>
            <w:tabs>
              <w:tab w:val="left" w:pos="1132"/>
              <w:tab w:val="right" w:leader="dot" w:pos="9060"/>
            </w:tabs>
            <w:rPr>
              <w:ins w:id="69" w:author="Zaoral Timo (inf19133)" w:date="2020-11-09T09:14:00Z"/>
              <w:rFonts w:asciiTheme="minorHAnsi" w:eastAsiaTheme="minorEastAsia" w:hAnsiTheme="minorHAnsi" w:cstheme="minorBidi"/>
              <w:noProof/>
              <w:szCs w:val="22"/>
              <w:lang w:val="en-GB" w:eastAsia="en-GB"/>
            </w:rPr>
          </w:pPr>
          <w:ins w:id="7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"_Toc55805663"</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2.2.</w:t>
            </w:r>
            <w:r>
              <w:rPr>
                <w:rFonts w:asciiTheme="minorHAnsi" w:eastAsiaTheme="minorEastAsia" w:hAnsiTheme="minorHAnsi" w:cstheme="minorBidi"/>
                <w:noProof/>
                <w:szCs w:val="22"/>
                <w:lang w:val="en-GB" w:eastAsia="en-GB"/>
              </w:rPr>
              <w:tab/>
            </w:r>
            <w:r w:rsidRPr="00132B5B">
              <w:rPr>
                <w:rStyle w:val="Hyperlink"/>
                <w:noProof/>
                <w:lang w:val="en-US"/>
              </w:rPr>
              <w:t>&lt;UC.002&gt; “Create Device by import of IODD or GSD”</w:t>
            </w:r>
            <w:r>
              <w:rPr>
                <w:noProof/>
                <w:webHidden/>
              </w:rPr>
              <w:tab/>
            </w:r>
            <w:r>
              <w:rPr>
                <w:noProof/>
                <w:webHidden/>
              </w:rPr>
              <w:fldChar w:fldCharType="begin"/>
            </w:r>
            <w:r>
              <w:rPr>
                <w:noProof/>
                <w:webHidden/>
              </w:rPr>
              <w:instrText xml:space="preserve"> PAGEREF _Toc55805663 \h </w:instrText>
            </w:r>
            <w:r>
              <w:rPr>
                <w:noProof/>
                <w:webHidden/>
              </w:rPr>
            </w:r>
          </w:ins>
          <w:r>
            <w:rPr>
              <w:noProof/>
              <w:webHidden/>
            </w:rPr>
            <w:fldChar w:fldCharType="separate"/>
          </w:r>
          <w:ins w:id="71" w:author="Zaoral Timo (inf19133)" w:date="2020-11-09T09:18:00Z">
            <w:r w:rsidR="00AA5A9D">
              <w:rPr>
                <w:noProof/>
                <w:webHidden/>
              </w:rPr>
              <w:t>6</w:t>
            </w:r>
          </w:ins>
          <w:ins w:id="72" w:author="Zaoral Timo (inf19133)" w:date="2020-11-09T09:14:00Z">
            <w:r>
              <w:rPr>
                <w:noProof/>
                <w:webHidden/>
              </w:rPr>
              <w:fldChar w:fldCharType="end"/>
            </w:r>
            <w:r w:rsidRPr="00132B5B">
              <w:rPr>
                <w:rStyle w:val="Hyperlink"/>
                <w:noProof/>
              </w:rPr>
              <w:fldChar w:fldCharType="end"/>
            </w:r>
          </w:ins>
        </w:p>
        <w:p w14:paraId="054CD3B1" w14:textId="1801B59C" w:rsidR="00732BF9" w:rsidRDefault="00732BF9">
          <w:pPr>
            <w:pStyle w:val="Verzeichnis2"/>
            <w:tabs>
              <w:tab w:val="left" w:pos="1132"/>
              <w:tab w:val="right" w:leader="dot" w:pos="9060"/>
            </w:tabs>
            <w:rPr>
              <w:ins w:id="73" w:author="Zaoral Timo (inf19133)" w:date="2020-11-09T09:14:00Z"/>
              <w:rFonts w:asciiTheme="minorHAnsi" w:eastAsiaTheme="minorEastAsia" w:hAnsiTheme="minorHAnsi" w:cstheme="minorBidi"/>
              <w:noProof/>
              <w:szCs w:val="22"/>
              <w:lang w:val="en-GB" w:eastAsia="en-GB"/>
            </w:rPr>
          </w:pPr>
          <w:ins w:id="7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"_Toc55805664"</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2.3.</w:t>
            </w:r>
            <w:r>
              <w:rPr>
                <w:rFonts w:asciiTheme="minorHAnsi" w:eastAsiaTheme="minorEastAsia" w:hAnsiTheme="minorHAnsi" w:cstheme="minorBidi"/>
                <w:noProof/>
                <w:szCs w:val="22"/>
                <w:lang w:val="en-GB" w:eastAsia="en-GB"/>
              </w:rPr>
              <w:tab/>
            </w:r>
            <w:r w:rsidRPr="00132B5B">
              <w:rPr>
                <w:rStyle w:val="Hyperlink"/>
                <w:noProof/>
                <w:lang w:val="en-US"/>
              </w:rPr>
              <w:t>&lt;UC.003&gt; “Create interface or load interface from Library”</w:t>
            </w:r>
            <w:r>
              <w:rPr>
                <w:noProof/>
                <w:webHidden/>
              </w:rPr>
              <w:tab/>
            </w:r>
            <w:r>
              <w:rPr>
                <w:noProof/>
                <w:webHidden/>
              </w:rPr>
              <w:fldChar w:fldCharType="begin"/>
            </w:r>
            <w:r>
              <w:rPr>
                <w:noProof/>
                <w:webHidden/>
              </w:rPr>
              <w:instrText xml:space="preserve"> PAGEREF _Toc55805664 \h </w:instrText>
            </w:r>
            <w:r>
              <w:rPr>
                <w:noProof/>
                <w:webHidden/>
              </w:rPr>
            </w:r>
          </w:ins>
          <w:r>
            <w:rPr>
              <w:noProof/>
              <w:webHidden/>
            </w:rPr>
            <w:fldChar w:fldCharType="separate"/>
          </w:r>
          <w:ins w:id="75" w:author="Zaoral Timo (inf19133)" w:date="2020-11-09T09:18:00Z">
            <w:r w:rsidR="00AA5A9D">
              <w:rPr>
                <w:noProof/>
                <w:webHidden/>
              </w:rPr>
              <w:t>6</w:t>
            </w:r>
          </w:ins>
          <w:ins w:id="76" w:author="Zaoral Timo (inf19133)" w:date="2020-11-09T09:14:00Z">
            <w:r>
              <w:rPr>
                <w:noProof/>
                <w:webHidden/>
              </w:rPr>
              <w:fldChar w:fldCharType="end"/>
            </w:r>
            <w:r w:rsidRPr="00132B5B">
              <w:rPr>
                <w:rStyle w:val="Hyperlink"/>
                <w:noProof/>
              </w:rPr>
              <w:fldChar w:fldCharType="end"/>
            </w:r>
          </w:ins>
        </w:p>
        <w:p w14:paraId="6F61E665" w14:textId="7CAA3B9B" w:rsidR="00732BF9" w:rsidRDefault="00732BF9">
          <w:pPr>
            <w:pStyle w:val="Verzeichnis2"/>
            <w:tabs>
              <w:tab w:val="left" w:pos="1132"/>
              <w:tab w:val="right" w:leader="dot" w:pos="9060"/>
            </w:tabs>
            <w:rPr>
              <w:ins w:id="77" w:author="Zaoral Timo (inf19133)" w:date="2020-11-09T09:14:00Z"/>
              <w:rFonts w:asciiTheme="minorHAnsi" w:eastAsiaTheme="minorEastAsia" w:hAnsiTheme="minorHAnsi" w:cstheme="minorBidi"/>
              <w:noProof/>
              <w:szCs w:val="22"/>
              <w:lang w:val="en-GB" w:eastAsia="en-GB"/>
            </w:rPr>
          </w:pPr>
          <w:ins w:id="7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"_Toc55805665"</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2.4.</w:t>
            </w:r>
            <w:r>
              <w:rPr>
                <w:rFonts w:asciiTheme="minorHAnsi" w:eastAsiaTheme="minorEastAsia" w:hAnsiTheme="minorHAnsi" w:cstheme="minorBidi"/>
                <w:noProof/>
                <w:szCs w:val="22"/>
                <w:lang w:val="en-GB" w:eastAsia="en-GB"/>
              </w:rPr>
              <w:tab/>
            </w:r>
            <w:r w:rsidRPr="00132B5B">
              <w:rPr>
                <w:rStyle w:val="Hyperlink"/>
                <w:noProof/>
                <w:lang w:val="en-US"/>
              </w:rPr>
              <w:t>&lt;UC.004&gt; “View device data and device interface data”</w:t>
            </w:r>
            <w:r>
              <w:rPr>
                <w:noProof/>
                <w:webHidden/>
              </w:rPr>
              <w:tab/>
            </w:r>
            <w:r>
              <w:rPr>
                <w:noProof/>
                <w:webHidden/>
              </w:rPr>
              <w:fldChar w:fldCharType="begin"/>
            </w:r>
            <w:r>
              <w:rPr>
                <w:noProof/>
                <w:webHidden/>
              </w:rPr>
              <w:instrText xml:space="preserve"> PAGEREF _Toc55805665 \h </w:instrText>
            </w:r>
            <w:r>
              <w:rPr>
                <w:noProof/>
                <w:webHidden/>
              </w:rPr>
            </w:r>
          </w:ins>
          <w:r>
            <w:rPr>
              <w:noProof/>
              <w:webHidden/>
            </w:rPr>
            <w:fldChar w:fldCharType="separate"/>
          </w:r>
          <w:ins w:id="79" w:author="Zaoral Timo (inf19133)" w:date="2020-11-09T09:18:00Z">
            <w:r w:rsidR="00AA5A9D">
              <w:rPr>
                <w:noProof/>
                <w:webHidden/>
              </w:rPr>
              <w:t>6</w:t>
            </w:r>
          </w:ins>
          <w:ins w:id="80" w:author="Zaoral Timo (inf19133)" w:date="2020-11-09T09:14:00Z">
            <w:r>
              <w:rPr>
                <w:noProof/>
                <w:webHidden/>
              </w:rPr>
              <w:fldChar w:fldCharType="end"/>
            </w:r>
            <w:r w:rsidRPr="00132B5B">
              <w:rPr>
                <w:rStyle w:val="Hyperlink"/>
                <w:noProof/>
              </w:rPr>
              <w:fldChar w:fldCharType="end"/>
            </w:r>
          </w:ins>
        </w:p>
        <w:p w14:paraId="19D09A45" w14:textId="6C5C157D" w:rsidR="00732BF9" w:rsidRDefault="00732BF9">
          <w:pPr>
            <w:pStyle w:val="Verzeichnis2"/>
            <w:tabs>
              <w:tab w:val="left" w:pos="1132"/>
              <w:tab w:val="right" w:leader="dot" w:pos="9060"/>
            </w:tabs>
            <w:rPr>
              <w:ins w:id="81" w:author="Zaoral Timo (inf19133)" w:date="2020-11-09T09:14:00Z"/>
              <w:rFonts w:asciiTheme="minorHAnsi" w:eastAsiaTheme="minorEastAsia" w:hAnsiTheme="minorHAnsi" w:cstheme="minorBidi"/>
              <w:noProof/>
              <w:szCs w:val="22"/>
              <w:lang w:val="en-GB" w:eastAsia="en-GB"/>
            </w:rPr>
          </w:pPr>
          <w:ins w:id="8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"_Toc55805666"</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2.5.</w:t>
            </w:r>
            <w:r>
              <w:rPr>
                <w:rFonts w:asciiTheme="minorHAnsi" w:eastAsiaTheme="minorEastAsia" w:hAnsiTheme="minorHAnsi" w:cstheme="minorBidi"/>
                <w:noProof/>
                <w:szCs w:val="22"/>
                <w:lang w:val="en-GB" w:eastAsia="en-GB"/>
              </w:rPr>
              <w:tab/>
            </w:r>
            <w:r w:rsidRPr="00132B5B">
              <w:rPr>
                <w:rStyle w:val="Hyperlink"/>
                <w:noProof/>
                <w:lang w:val="en-US"/>
              </w:rPr>
              <w:t>&lt;UC.005&gt; “Reloading and editing an AML device description”</w:t>
            </w:r>
            <w:r>
              <w:rPr>
                <w:noProof/>
                <w:webHidden/>
              </w:rPr>
              <w:tab/>
            </w:r>
            <w:r>
              <w:rPr>
                <w:noProof/>
                <w:webHidden/>
              </w:rPr>
              <w:fldChar w:fldCharType="begin"/>
            </w:r>
            <w:r>
              <w:rPr>
                <w:noProof/>
                <w:webHidden/>
              </w:rPr>
              <w:instrText xml:space="preserve"> PAGEREF _Toc55805666 \h </w:instrText>
            </w:r>
            <w:r>
              <w:rPr>
                <w:noProof/>
                <w:webHidden/>
              </w:rPr>
            </w:r>
          </w:ins>
          <w:r>
            <w:rPr>
              <w:noProof/>
              <w:webHidden/>
            </w:rPr>
            <w:fldChar w:fldCharType="separate"/>
          </w:r>
          <w:ins w:id="83" w:author="Zaoral Timo (inf19133)" w:date="2020-11-09T09:18:00Z">
            <w:r w:rsidR="00AA5A9D">
              <w:rPr>
                <w:noProof/>
                <w:webHidden/>
              </w:rPr>
              <w:t>7</w:t>
            </w:r>
          </w:ins>
          <w:ins w:id="84" w:author="Zaoral Timo (inf19133)" w:date="2020-11-09T09:14:00Z">
            <w:r>
              <w:rPr>
                <w:noProof/>
                <w:webHidden/>
              </w:rPr>
              <w:fldChar w:fldCharType="end"/>
            </w:r>
            <w:r w:rsidRPr="00132B5B">
              <w:rPr>
                <w:rStyle w:val="Hyperlink"/>
                <w:noProof/>
              </w:rPr>
              <w:fldChar w:fldCharType="end"/>
            </w:r>
          </w:ins>
        </w:p>
        <w:p w14:paraId="72BAF9FE" w14:textId="651E3182" w:rsidR="00732BF9" w:rsidRDefault="00732BF9">
          <w:pPr>
            <w:pStyle w:val="Verzeichnis2"/>
            <w:tabs>
              <w:tab w:val="left" w:pos="1132"/>
              <w:tab w:val="right" w:leader="dot" w:pos="9060"/>
            </w:tabs>
            <w:rPr>
              <w:ins w:id="85" w:author="Zaoral Timo (inf19133)" w:date="2020-11-09T09:14:00Z"/>
              <w:rFonts w:asciiTheme="minorHAnsi" w:eastAsiaTheme="minorEastAsia" w:hAnsiTheme="minorHAnsi" w:cstheme="minorBidi"/>
              <w:noProof/>
              <w:szCs w:val="22"/>
              <w:lang w:val="en-GB" w:eastAsia="en-GB"/>
            </w:rPr>
          </w:pPr>
          <w:ins w:id="8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"_Toc55805667"</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2.6.</w:t>
            </w:r>
            <w:r>
              <w:rPr>
                <w:rFonts w:asciiTheme="minorHAnsi" w:eastAsiaTheme="minorEastAsia" w:hAnsiTheme="minorHAnsi" w:cstheme="minorBidi"/>
                <w:noProof/>
                <w:szCs w:val="22"/>
                <w:lang w:val="en-GB" w:eastAsia="en-GB"/>
              </w:rPr>
              <w:tab/>
            </w:r>
            <w:r w:rsidRPr="00132B5B">
              <w:rPr>
                <w:rStyle w:val="Hyperlink"/>
                <w:noProof/>
                <w:lang w:val="en-US"/>
              </w:rPr>
              <w:t>&lt;UC.006&gt; “Add Attachments for the Device”</w:t>
            </w:r>
            <w:r>
              <w:rPr>
                <w:noProof/>
                <w:webHidden/>
              </w:rPr>
              <w:tab/>
            </w:r>
            <w:r>
              <w:rPr>
                <w:noProof/>
                <w:webHidden/>
              </w:rPr>
              <w:fldChar w:fldCharType="begin"/>
            </w:r>
            <w:r>
              <w:rPr>
                <w:noProof/>
                <w:webHidden/>
              </w:rPr>
              <w:instrText xml:space="preserve"> PAGEREF _Toc55805667 \h </w:instrText>
            </w:r>
            <w:r>
              <w:rPr>
                <w:noProof/>
                <w:webHidden/>
              </w:rPr>
            </w:r>
          </w:ins>
          <w:r>
            <w:rPr>
              <w:noProof/>
              <w:webHidden/>
            </w:rPr>
            <w:fldChar w:fldCharType="separate"/>
          </w:r>
          <w:ins w:id="87" w:author="Zaoral Timo (inf19133)" w:date="2020-11-09T09:18:00Z">
            <w:r w:rsidR="00AA5A9D">
              <w:rPr>
                <w:noProof/>
                <w:webHidden/>
              </w:rPr>
              <w:t>8</w:t>
            </w:r>
          </w:ins>
          <w:ins w:id="88" w:author="Zaoral Timo (inf19133)" w:date="2020-11-09T09:14:00Z">
            <w:r>
              <w:rPr>
                <w:noProof/>
                <w:webHidden/>
              </w:rPr>
              <w:fldChar w:fldCharType="end"/>
            </w:r>
            <w:r w:rsidRPr="00132B5B">
              <w:rPr>
                <w:rStyle w:val="Hyperlink"/>
                <w:noProof/>
              </w:rPr>
              <w:fldChar w:fldCharType="end"/>
            </w:r>
          </w:ins>
        </w:p>
        <w:p w14:paraId="0A157692" w14:textId="03E2AE99" w:rsidR="00732BF9" w:rsidRDefault="00732BF9">
          <w:pPr>
            <w:pStyle w:val="Verzeichnis2"/>
            <w:tabs>
              <w:tab w:val="left" w:pos="1132"/>
              <w:tab w:val="right" w:leader="dot" w:pos="9060"/>
            </w:tabs>
            <w:rPr>
              <w:ins w:id="89" w:author="Zaoral Timo (inf19133)" w:date="2020-11-09T09:14:00Z"/>
              <w:rFonts w:asciiTheme="minorHAnsi" w:eastAsiaTheme="minorEastAsia" w:hAnsiTheme="minorHAnsi" w:cstheme="minorBidi"/>
              <w:noProof/>
              <w:szCs w:val="22"/>
              <w:lang w:val="en-GB" w:eastAsia="en-GB"/>
            </w:rPr>
          </w:pPr>
          <w:ins w:id="9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"_Toc55805668"</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2.7.</w:t>
            </w:r>
            <w:r>
              <w:rPr>
                <w:rFonts w:asciiTheme="minorHAnsi" w:eastAsiaTheme="minorEastAsia" w:hAnsiTheme="minorHAnsi" w:cstheme="minorBidi"/>
                <w:noProof/>
                <w:szCs w:val="22"/>
                <w:lang w:val="en-GB" w:eastAsia="en-GB"/>
              </w:rPr>
              <w:tab/>
            </w:r>
            <w:r w:rsidRPr="00132B5B">
              <w:rPr>
                <w:rStyle w:val="Hyperlink"/>
                <w:noProof/>
                <w:lang w:val="en-US"/>
              </w:rPr>
              <w:t>&lt;UC.007&gt; “Format output as CAEX version 2.15 or 3.0”</w:t>
            </w:r>
            <w:r>
              <w:rPr>
                <w:noProof/>
                <w:webHidden/>
              </w:rPr>
              <w:tab/>
            </w:r>
            <w:r>
              <w:rPr>
                <w:noProof/>
                <w:webHidden/>
              </w:rPr>
              <w:fldChar w:fldCharType="begin"/>
            </w:r>
            <w:r>
              <w:rPr>
                <w:noProof/>
                <w:webHidden/>
              </w:rPr>
              <w:instrText xml:space="preserve"> PAGEREF _Toc55805668 \h </w:instrText>
            </w:r>
            <w:r>
              <w:rPr>
                <w:noProof/>
                <w:webHidden/>
              </w:rPr>
            </w:r>
          </w:ins>
          <w:r>
            <w:rPr>
              <w:noProof/>
              <w:webHidden/>
            </w:rPr>
            <w:fldChar w:fldCharType="separate"/>
          </w:r>
          <w:ins w:id="91" w:author="Zaoral Timo (inf19133)" w:date="2020-11-09T09:18:00Z">
            <w:r w:rsidR="00AA5A9D">
              <w:rPr>
                <w:noProof/>
                <w:webHidden/>
              </w:rPr>
              <w:t>8</w:t>
            </w:r>
          </w:ins>
          <w:ins w:id="92" w:author="Zaoral Timo (inf19133)" w:date="2020-11-09T09:14:00Z">
            <w:r>
              <w:rPr>
                <w:noProof/>
                <w:webHidden/>
              </w:rPr>
              <w:fldChar w:fldCharType="end"/>
            </w:r>
            <w:r w:rsidRPr="00132B5B">
              <w:rPr>
                <w:rStyle w:val="Hyperlink"/>
                <w:noProof/>
              </w:rPr>
              <w:fldChar w:fldCharType="end"/>
            </w:r>
          </w:ins>
        </w:p>
        <w:p w14:paraId="747264BA" w14:textId="78BC1E9D" w:rsidR="00732BF9" w:rsidRDefault="00732BF9">
          <w:pPr>
            <w:pStyle w:val="Verzeichnis1"/>
            <w:tabs>
              <w:tab w:val="left" w:pos="480"/>
              <w:tab w:val="right" w:leader="dot" w:pos="9060"/>
            </w:tabs>
            <w:rPr>
              <w:ins w:id="93" w:author="Zaoral Timo (inf19133)" w:date="2020-11-09T09:14:00Z"/>
              <w:rFonts w:asciiTheme="minorHAnsi" w:eastAsiaTheme="minorEastAsia" w:hAnsiTheme="minorHAnsi" w:cstheme="minorBidi"/>
              <w:b w:val="0"/>
              <w:noProof/>
              <w:szCs w:val="22"/>
              <w:lang w:val="en-GB" w:eastAsia="en-GB"/>
            </w:rPr>
          </w:pPr>
          <w:ins w:id="9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"_Toc55805669"</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rPr>
              <w:t>3.</w:t>
            </w:r>
            <w:r>
              <w:rPr>
                <w:rFonts w:asciiTheme="minorHAnsi" w:eastAsiaTheme="minorEastAsia" w:hAnsiTheme="minorHAnsi" w:cstheme="minorBidi"/>
                <w:b w:val="0"/>
                <w:noProof/>
                <w:szCs w:val="22"/>
                <w:lang w:val="en-GB" w:eastAsia="en-GB"/>
              </w:rPr>
              <w:tab/>
            </w:r>
            <w:r w:rsidRPr="00132B5B">
              <w:rPr>
                <w:rStyle w:val="Hyperlink"/>
                <w:noProof/>
                <w:lang w:val="en-GB"/>
              </w:rPr>
              <w:t>Non-functional Requirements</w:t>
            </w:r>
            <w:r>
              <w:rPr>
                <w:noProof/>
                <w:webHidden/>
              </w:rPr>
              <w:tab/>
            </w:r>
            <w:r>
              <w:rPr>
                <w:noProof/>
                <w:webHidden/>
              </w:rPr>
              <w:fldChar w:fldCharType="begin"/>
            </w:r>
            <w:r>
              <w:rPr>
                <w:noProof/>
                <w:webHidden/>
              </w:rPr>
              <w:instrText xml:space="preserve"> PAGEREF _Toc55805669 \h </w:instrText>
            </w:r>
            <w:r>
              <w:rPr>
                <w:noProof/>
                <w:webHidden/>
              </w:rPr>
            </w:r>
          </w:ins>
          <w:r>
            <w:rPr>
              <w:noProof/>
              <w:webHidden/>
            </w:rPr>
            <w:fldChar w:fldCharType="separate"/>
          </w:r>
          <w:ins w:id="95" w:author="Zaoral Timo (inf19133)" w:date="2020-11-09T09:18:00Z">
            <w:r w:rsidR="00AA5A9D">
              <w:rPr>
                <w:noProof/>
                <w:webHidden/>
              </w:rPr>
              <w:t>9</w:t>
            </w:r>
          </w:ins>
          <w:ins w:id="96" w:author="Zaoral Timo (inf19133)" w:date="2020-11-09T09:14:00Z">
            <w:r>
              <w:rPr>
                <w:noProof/>
                <w:webHidden/>
              </w:rPr>
              <w:fldChar w:fldCharType="end"/>
            </w:r>
            <w:r w:rsidRPr="00132B5B">
              <w:rPr>
                <w:rStyle w:val="Hyperlink"/>
                <w:noProof/>
              </w:rPr>
              <w:fldChar w:fldCharType="end"/>
            </w:r>
          </w:ins>
        </w:p>
        <w:p w14:paraId="638F1B6B" w14:textId="6F815A0B" w:rsidR="00732BF9" w:rsidRDefault="00732BF9">
          <w:pPr>
            <w:pStyle w:val="Verzeichnis2"/>
            <w:tabs>
              <w:tab w:val="left" w:pos="1132"/>
              <w:tab w:val="right" w:leader="dot" w:pos="9060"/>
            </w:tabs>
            <w:rPr>
              <w:ins w:id="97" w:author="Zaoral Timo (inf19133)" w:date="2020-11-09T09:14:00Z"/>
              <w:rFonts w:asciiTheme="minorHAnsi" w:eastAsiaTheme="minorEastAsia" w:hAnsiTheme="minorHAnsi" w:cstheme="minorBidi"/>
              <w:noProof/>
              <w:szCs w:val="22"/>
              <w:lang w:val="en-GB" w:eastAsia="en-GB"/>
            </w:rPr>
          </w:pPr>
          <w:ins w:id="9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"_Toc55805670"</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3.1.</w:t>
            </w:r>
            <w:r>
              <w:rPr>
                <w:rFonts w:asciiTheme="minorHAnsi" w:eastAsiaTheme="minorEastAsia" w:hAnsiTheme="minorHAnsi" w:cstheme="minorBidi"/>
                <w:noProof/>
                <w:szCs w:val="22"/>
                <w:lang w:val="en-GB" w:eastAsia="en-GB"/>
              </w:rPr>
              <w:tab/>
            </w:r>
            <w:r w:rsidRPr="00132B5B">
              <w:rPr>
                <w:rStyle w:val="Hyperlink"/>
                <w:noProof/>
                <w:lang w:val="en-GB"/>
              </w:rPr>
              <w:t>/NF10/ Overview</w:t>
            </w:r>
            <w:r>
              <w:rPr>
                <w:noProof/>
                <w:webHidden/>
              </w:rPr>
              <w:tab/>
            </w:r>
            <w:r>
              <w:rPr>
                <w:noProof/>
                <w:webHidden/>
              </w:rPr>
              <w:fldChar w:fldCharType="begin"/>
            </w:r>
            <w:r>
              <w:rPr>
                <w:noProof/>
                <w:webHidden/>
              </w:rPr>
              <w:instrText xml:space="preserve"> PAGEREF _Toc55805670 \h </w:instrText>
            </w:r>
            <w:r>
              <w:rPr>
                <w:noProof/>
                <w:webHidden/>
              </w:rPr>
            </w:r>
          </w:ins>
          <w:r>
            <w:rPr>
              <w:noProof/>
              <w:webHidden/>
            </w:rPr>
            <w:fldChar w:fldCharType="separate"/>
          </w:r>
          <w:ins w:id="99" w:author="Zaoral Timo (inf19133)" w:date="2020-11-09T09:18:00Z">
            <w:r w:rsidR="00AA5A9D">
              <w:rPr>
                <w:noProof/>
                <w:webHidden/>
              </w:rPr>
              <w:t>9</w:t>
            </w:r>
          </w:ins>
          <w:ins w:id="100" w:author="Zaoral Timo (inf19133)" w:date="2020-11-09T09:14:00Z">
            <w:r>
              <w:rPr>
                <w:noProof/>
                <w:webHidden/>
              </w:rPr>
              <w:fldChar w:fldCharType="end"/>
            </w:r>
            <w:r w:rsidRPr="00132B5B">
              <w:rPr>
                <w:rStyle w:val="Hyperlink"/>
                <w:noProof/>
              </w:rPr>
              <w:fldChar w:fldCharType="end"/>
            </w:r>
          </w:ins>
        </w:p>
        <w:p w14:paraId="041BCEC9" w14:textId="4EC18633" w:rsidR="00732BF9" w:rsidRDefault="00732BF9">
          <w:pPr>
            <w:pStyle w:val="Verzeichnis2"/>
            <w:tabs>
              <w:tab w:val="left" w:pos="1132"/>
              <w:tab w:val="right" w:leader="dot" w:pos="9060"/>
            </w:tabs>
            <w:rPr>
              <w:ins w:id="101" w:author="Zaoral Timo (inf19133)" w:date="2020-11-09T09:14:00Z"/>
              <w:rFonts w:asciiTheme="minorHAnsi" w:eastAsiaTheme="minorEastAsia" w:hAnsiTheme="minorHAnsi" w:cstheme="minorBidi"/>
              <w:noProof/>
              <w:szCs w:val="22"/>
              <w:lang w:val="en-GB" w:eastAsia="en-GB"/>
            </w:rPr>
          </w:pPr>
          <w:ins w:id="10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"_Toc55805671"</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3.2.</w:t>
            </w:r>
            <w:r>
              <w:rPr>
                <w:rFonts w:asciiTheme="minorHAnsi" w:eastAsiaTheme="minorEastAsia" w:hAnsiTheme="minorHAnsi" w:cstheme="minorBidi"/>
                <w:noProof/>
                <w:szCs w:val="22"/>
                <w:lang w:val="en-GB" w:eastAsia="en-GB"/>
              </w:rPr>
              <w:tab/>
            </w:r>
            <w:r w:rsidRPr="00132B5B">
              <w:rPr>
                <w:rStyle w:val="Hyperlink"/>
                <w:noProof/>
                <w:lang w:val="en-GB"/>
              </w:rPr>
              <w:t>/NF20/ Load Attributes</w:t>
            </w:r>
            <w:r>
              <w:rPr>
                <w:noProof/>
                <w:webHidden/>
              </w:rPr>
              <w:tab/>
            </w:r>
            <w:r>
              <w:rPr>
                <w:noProof/>
                <w:webHidden/>
              </w:rPr>
              <w:fldChar w:fldCharType="begin"/>
            </w:r>
            <w:r>
              <w:rPr>
                <w:noProof/>
                <w:webHidden/>
              </w:rPr>
              <w:instrText xml:space="preserve"> PAGEREF _Toc55805671 \h </w:instrText>
            </w:r>
            <w:r>
              <w:rPr>
                <w:noProof/>
                <w:webHidden/>
              </w:rPr>
            </w:r>
          </w:ins>
          <w:r>
            <w:rPr>
              <w:noProof/>
              <w:webHidden/>
            </w:rPr>
            <w:fldChar w:fldCharType="separate"/>
          </w:r>
          <w:ins w:id="103" w:author="Zaoral Timo (inf19133)" w:date="2020-11-09T09:18:00Z">
            <w:r w:rsidR="00AA5A9D">
              <w:rPr>
                <w:noProof/>
                <w:webHidden/>
              </w:rPr>
              <w:t>10</w:t>
            </w:r>
          </w:ins>
          <w:ins w:id="104" w:author="Zaoral Timo (inf19133)" w:date="2020-11-09T09:14:00Z">
            <w:r>
              <w:rPr>
                <w:noProof/>
                <w:webHidden/>
              </w:rPr>
              <w:fldChar w:fldCharType="end"/>
            </w:r>
            <w:r w:rsidRPr="00132B5B">
              <w:rPr>
                <w:rStyle w:val="Hyperlink"/>
                <w:noProof/>
              </w:rPr>
              <w:fldChar w:fldCharType="end"/>
            </w:r>
          </w:ins>
        </w:p>
        <w:p w14:paraId="39D8B29C" w14:textId="2F7C5D27" w:rsidR="00732BF9" w:rsidRDefault="00732BF9">
          <w:pPr>
            <w:pStyle w:val="Verzeichnis2"/>
            <w:tabs>
              <w:tab w:val="left" w:pos="1132"/>
              <w:tab w:val="right" w:leader="dot" w:pos="9060"/>
            </w:tabs>
            <w:rPr>
              <w:ins w:id="105" w:author="Zaoral Timo (inf19133)" w:date="2020-11-09T09:14:00Z"/>
              <w:rFonts w:asciiTheme="minorHAnsi" w:eastAsiaTheme="minorEastAsia" w:hAnsiTheme="minorHAnsi" w:cstheme="minorBidi"/>
              <w:noProof/>
              <w:szCs w:val="22"/>
              <w:lang w:val="en-GB" w:eastAsia="en-GB"/>
            </w:rPr>
          </w:pPr>
          <w:ins w:id="10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"_Toc55805672"</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bidi="x-none"/>
                <w14:scene3d>
                  <w14:camera w14:prst="orthographicFront"/>
                  <w14:lightRig w14:rig="threePt" w14:dir="t">
                    <w14:rot w14:lat="0" w14:lon="0" w14:rev="0"/>
                  </w14:lightRig>
                </w14:scene3d>
              </w:rPr>
              <w:t>3.3.</w:t>
            </w:r>
            <w:r>
              <w:rPr>
                <w:rFonts w:asciiTheme="minorHAnsi" w:eastAsiaTheme="minorEastAsia" w:hAnsiTheme="minorHAnsi" w:cstheme="minorBidi"/>
                <w:noProof/>
                <w:szCs w:val="22"/>
                <w:lang w:val="en-GB" w:eastAsia="en-GB"/>
              </w:rPr>
              <w:tab/>
            </w:r>
            <w:r w:rsidRPr="00132B5B">
              <w:rPr>
                <w:rStyle w:val="Hyperlink"/>
                <w:noProof/>
                <w:lang w:val="en-GB"/>
              </w:rPr>
              <w:t>/NF30/ Application Load Toolbar</w:t>
            </w:r>
            <w:r>
              <w:rPr>
                <w:noProof/>
                <w:webHidden/>
              </w:rPr>
              <w:tab/>
            </w:r>
            <w:r>
              <w:rPr>
                <w:noProof/>
                <w:webHidden/>
              </w:rPr>
              <w:fldChar w:fldCharType="begin"/>
            </w:r>
            <w:r>
              <w:rPr>
                <w:noProof/>
                <w:webHidden/>
              </w:rPr>
              <w:instrText xml:space="preserve"> PAGEREF _Toc55805672 \h </w:instrText>
            </w:r>
            <w:r>
              <w:rPr>
                <w:noProof/>
                <w:webHidden/>
              </w:rPr>
            </w:r>
          </w:ins>
          <w:r>
            <w:rPr>
              <w:noProof/>
              <w:webHidden/>
            </w:rPr>
            <w:fldChar w:fldCharType="separate"/>
          </w:r>
          <w:ins w:id="107" w:author="Zaoral Timo (inf19133)" w:date="2020-11-09T09:18:00Z">
            <w:r w:rsidR="00AA5A9D">
              <w:rPr>
                <w:noProof/>
                <w:webHidden/>
              </w:rPr>
              <w:t>10</w:t>
            </w:r>
          </w:ins>
          <w:ins w:id="108" w:author="Zaoral Timo (inf19133)" w:date="2020-11-09T09:14:00Z">
            <w:r>
              <w:rPr>
                <w:noProof/>
                <w:webHidden/>
              </w:rPr>
              <w:fldChar w:fldCharType="end"/>
            </w:r>
            <w:r w:rsidRPr="00132B5B">
              <w:rPr>
                <w:rStyle w:val="Hyperlink"/>
                <w:noProof/>
              </w:rPr>
              <w:fldChar w:fldCharType="end"/>
            </w:r>
          </w:ins>
        </w:p>
        <w:p w14:paraId="4948F059" w14:textId="32D415EF" w:rsidR="00732BF9" w:rsidRDefault="00732BF9">
          <w:pPr>
            <w:pStyle w:val="Verzeichnis2"/>
            <w:tabs>
              <w:tab w:val="left" w:pos="1132"/>
              <w:tab w:val="right" w:leader="dot" w:pos="9060"/>
            </w:tabs>
            <w:rPr>
              <w:ins w:id="109" w:author="Zaoral Timo (inf19133)" w:date="2020-11-09T09:14:00Z"/>
              <w:rFonts w:asciiTheme="minorHAnsi" w:eastAsiaTheme="minorEastAsia" w:hAnsiTheme="minorHAnsi" w:cstheme="minorBidi"/>
              <w:noProof/>
              <w:szCs w:val="22"/>
              <w:lang w:val="en-GB" w:eastAsia="en-GB"/>
            </w:rPr>
          </w:pPr>
          <w:ins w:id="11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"_Toc55805673"</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3.4.</w:t>
            </w:r>
            <w:r>
              <w:rPr>
                <w:rFonts w:asciiTheme="minorHAnsi" w:eastAsiaTheme="minorEastAsia" w:hAnsiTheme="minorHAnsi" w:cstheme="minorBidi"/>
                <w:noProof/>
                <w:szCs w:val="22"/>
                <w:lang w:val="en-GB" w:eastAsia="en-GB"/>
              </w:rPr>
              <w:tab/>
            </w:r>
            <w:r w:rsidRPr="00132B5B">
              <w:rPr>
                <w:rStyle w:val="Hyperlink"/>
                <w:noProof/>
                <w:lang w:val="en-GB"/>
              </w:rPr>
              <w:t>/NF40/Application Load Window Sizing</w:t>
            </w:r>
            <w:r>
              <w:rPr>
                <w:noProof/>
                <w:webHidden/>
              </w:rPr>
              <w:tab/>
            </w:r>
            <w:r>
              <w:rPr>
                <w:noProof/>
                <w:webHidden/>
              </w:rPr>
              <w:fldChar w:fldCharType="begin"/>
            </w:r>
            <w:r>
              <w:rPr>
                <w:noProof/>
                <w:webHidden/>
              </w:rPr>
              <w:instrText xml:space="preserve"> PAGEREF _Toc55805673 \h </w:instrText>
            </w:r>
            <w:r>
              <w:rPr>
                <w:noProof/>
                <w:webHidden/>
              </w:rPr>
            </w:r>
          </w:ins>
          <w:r>
            <w:rPr>
              <w:noProof/>
              <w:webHidden/>
            </w:rPr>
            <w:fldChar w:fldCharType="separate"/>
          </w:r>
          <w:ins w:id="111" w:author="Zaoral Timo (inf19133)" w:date="2020-11-09T09:18:00Z">
            <w:r w:rsidR="00AA5A9D">
              <w:rPr>
                <w:noProof/>
                <w:webHidden/>
              </w:rPr>
              <w:t>11</w:t>
            </w:r>
          </w:ins>
          <w:ins w:id="112" w:author="Zaoral Timo (inf19133)" w:date="2020-11-09T09:14:00Z">
            <w:r>
              <w:rPr>
                <w:noProof/>
                <w:webHidden/>
              </w:rPr>
              <w:fldChar w:fldCharType="end"/>
            </w:r>
            <w:r w:rsidRPr="00132B5B">
              <w:rPr>
                <w:rStyle w:val="Hyperlink"/>
                <w:noProof/>
              </w:rPr>
              <w:fldChar w:fldCharType="end"/>
            </w:r>
          </w:ins>
        </w:p>
        <w:p w14:paraId="0E3972D5" w14:textId="5C888541" w:rsidR="00732BF9" w:rsidRDefault="00732BF9">
          <w:pPr>
            <w:pStyle w:val="Verzeichnis2"/>
            <w:tabs>
              <w:tab w:val="left" w:pos="1132"/>
              <w:tab w:val="right" w:leader="dot" w:pos="9060"/>
            </w:tabs>
            <w:rPr>
              <w:ins w:id="113" w:author="Zaoral Timo (inf19133)" w:date="2020-11-09T09:14:00Z"/>
              <w:rFonts w:asciiTheme="minorHAnsi" w:eastAsiaTheme="minorEastAsia" w:hAnsiTheme="minorHAnsi" w:cstheme="minorBidi"/>
              <w:noProof/>
              <w:szCs w:val="22"/>
              <w:lang w:val="en-GB" w:eastAsia="en-GB"/>
            </w:rPr>
          </w:pPr>
          <w:ins w:id="11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"_Toc55805675"</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bidi="x-none"/>
                <w14:scene3d>
                  <w14:camera w14:prst="orthographicFront"/>
                  <w14:lightRig w14:rig="threePt" w14:dir="t">
                    <w14:rot w14:lat="0" w14:lon="0" w14:rev="0"/>
                  </w14:lightRig>
                </w14:scene3d>
              </w:rPr>
              <w:t>3.5.</w:t>
            </w:r>
            <w:r>
              <w:rPr>
                <w:rFonts w:asciiTheme="minorHAnsi" w:eastAsiaTheme="minorEastAsia" w:hAnsiTheme="minorHAnsi" w:cstheme="minorBidi"/>
                <w:noProof/>
                <w:szCs w:val="22"/>
                <w:lang w:val="en-GB" w:eastAsia="en-GB"/>
              </w:rPr>
              <w:tab/>
            </w:r>
            <w:r w:rsidRPr="00132B5B">
              <w:rPr>
                <w:rStyle w:val="Hyperlink"/>
                <w:noProof/>
                <w:lang w:val="en-GB"/>
              </w:rPr>
              <w:t>/NF50/Rename Documents</w:t>
            </w:r>
            <w:r>
              <w:rPr>
                <w:noProof/>
                <w:webHidden/>
              </w:rPr>
              <w:tab/>
            </w:r>
            <w:r>
              <w:rPr>
                <w:noProof/>
                <w:webHidden/>
              </w:rPr>
              <w:fldChar w:fldCharType="begin"/>
            </w:r>
            <w:r>
              <w:rPr>
                <w:noProof/>
                <w:webHidden/>
              </w:rPr>
              <w:instrText xml:space="preserve"> PAGEREF _Toc55805675 \h </w:instrText>
            </w:r>
            <w:r>
              <w:rPr>
                <w:noProof/>
                <w:webHidden/>
              </w:rPr>
            </w:r>
          </w:ins>
          <w:r>
            <w:rPr>
              <w:noProof/>
              <w:webHidden/>
            </w:rPr>
            <w:fldChar w:fldCharType="separate"/>
          </w:r>
          <w:ins w:id="115" w:author="Zaoral Timo (inf19133)" w:date="2020-11-09T09:18:00Z">
            <w:r w:rsidR="00AA5A9D">
              <w:rPr>
                <w:noProof/>
                <w:webHidden/>
              </w:rPr>
              <w:t>11</w:t>
            </w:r>
          </w:ins>
          <w:ins w:id="116" w:author="Zaoral Timo (inf19133)" w:date="2020-11-09T09:14:00Z">
            <w:r>
              <w:rPr>
                <w:noProof/>
                <w:webHidden/>
              </w:rPr>
              <w:fldChar w:fldCharType="end"/>
            </w:r>
            <w:r w:rsidRPr="00132B5B">
              <w:rPr>
                <w:rStyle w:val="Hyperlink"/>
                <w:noProof/>
              </w:rPr>
              <w:fldChar w:fldCharType="end"/>
            </w:r>
          </w:ins>
        </w:p>
        <w:p w14:paraId="4CF70974" w14:textId="7D180E07" w:rsidR="00732BF9" w:rsidRDefault="00732BF9">
          <w:pPr>
            <w:pStyle w:val="Verzeichnis2"/>
            <w:tabs>
              <w:tab w:val="left" w:pos="1132"/>
              <w:tab w:val="right" w:leader="dot" w:pos="9060"/>
            </w:tabs>
            <w:rPr>
              <w:ins w:id="117" w:author="Zaoral Timo (inf19133)" w:date="2020-11-09T09:14:00Z"/>
              <w:rFonts w:asciiTheme="minorHAnsi" w:eastAsiaTheme="minorEastAsia" w:hAnsiTheme="minorHAnsi" w:cstheme="minorBidi"/>
              <w:noProof/>
              <w:szCs w:val="22"/>
              <w:lang w:val="en-GB" w:eastAsia="en-GB"/>
            </w:rPr>
          </w:pPr>
          <w:ins w:id="11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"_Toc55805677"</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3.6.</w:t>
            </w:r>
            <w:r>
              <w:rPr>
                <w:rFonts w:asciiTheme="minorHAnsi" w:eastAsiaTheme="minorEastAsia" w:hAnsiTheme="minorHAnsi" w:cstheme="minorBidi"/>
                <w:noProof/>
                <w:szCs w:val="22"/>
                <w:lang w:val="en-GB" w:eastAsia="en-GB"/>
              </w:rPr>
              <w:tab/>
            </w:r>
            <w:r w:rsidRPr="00132B5B">
              <w:rPr>
                <w:rStyle w:val="Hyperlink"/>
                <w:noProof/>
                <w:lang w:val="en-GB"/>
              </w:rPr>
              <w:t>/NF60/Resizable Rows</w:t>
            </w:r>
            <w:r>
              <w:rPr>
                <w:noProof/>
                <w:webHidden/>
              </w:rPr>
              <w:tab/>
            </w:r>
            <w:r>
              <w:rPr>
                <w:noProof/>
                <w:webHidden/>
              </w:rPr>
              <w:fldChar w:fldCharType="begin"/>
            </w:r>
            <w:r>
              <w:rPr>
                <w:noProof/>
                <w:webHidden/>
              </w:rPr>
              <w:instrText xml:space="preserve"> PAGEREF _Toc55805677 \h </w:instrText>
            </w:r>
            <w:r>
              <w:rPr>
                <w:noProof/>
                <w:webHidden/>
              </w:rPr>
            </w:r>
          </w:ins>
          <w:r>
            <w:rPr>
              <w:noProof/>
              <w:webHidden/>
            </w:rPr>
            <w:fldChar w:fldCharType="separate"/>
          </w:r>
          <w:ins w:id="119" w:author="Zaoral Timo (inf19133)" w:date="2020-11-09T09:18:00Z">
            <w:r w:rsidR="00AA5A9D">
              <w:rPr>
                <w:noProof/>
                <w:webHidden/>
              </w:rPr>
              <w:t>11</w:t>
            </w:r>
          </w:ins>
          <w:ins w:id="120" w:author="Zaoral Timo (inf19133)" w:date="2020-11-09T09:14:00Z">
            <w:r>
              <w:rPr>
                <w:noProof/>
                <w:webHidden/>
              </w:rPr>
              <w:fldChar w:fldCharType="end"/>
            </w:r>
            <w:r w:rsidRPr="00132B5B">
              <w:rPr>
                <w:rStyle w:val="Hyperlink"/>
                <w:noProof/>
              </w:rPr>
              <w:fldChar w:fldCharType="end"/>
            </w:r>
          </w:ins>
        </w:p>
        <w:p w14:paraId="3C328A32" w14:textId="710B4DB8" w:rsidR="00732BF9" w:rsidRDefault="00732BF9">
          <w:pPr>
            <w:pStyle w:val="Verzeichnis2"/>
            <w:tabs>
              <w:tab w:val="left" w:pos="1132"/>
              <w:tab w:val="right" w:leader="dot" w:pos="9060"/>
            </w:tabs>
            <w:rPr>
              <w:ins w:id="121" w:author="Zaoral Timo (inf19133)" w:date="2020-11-09T09:14:00Z"/>
              <w:rFonts w:asciiTheme="minorHAnsi" w:eastAsiaTheme="minorEastAsia" w:hAnsiTheme="minorHAnsi" w:cstheme="minorBidi"/>
              <w:noProof/>
              <w:szCs w:val="22"/>
              <w:lang w:val="en-GB" w:eastAsia="en-GB"/>
            </w:rPr>
          </w:pPr>
          <w:ins w:id="12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"_Toc55805678"</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3.7.</w:t>
            </w:r>
            <w:r>
              <w:rPr>
                <w:rFonts w:asciiTheme="minorHAnsi" w:eastAsiaTheme="minorEastAsia" w:hAnsiTheme="minorHAnsi" w:cstheme="minorBidi"/>
                <w:noProof/>
                <w:szCs w:val="22"/>
                <w:lang w:val="en-GB" w:eastAsia="en-GB"/>
              </w:rPr>
              <w:tab/>
            </w:r>
            <w:r w:rsidRPr="00132B5B">
              <w:rPr>
                <w:rStyle w:val="Hyperlink"/>
                <w:noProof/>
                <w:lang w:val="en-GB"/>
              </w:rPr>
              <w:t>/NF70/Header Overview</w:t>
            </w:r>
            <w:r>
              <w:rPr>
                <w:noProof/>
                <w:webHidden/>
              </w:rPr>
              <w:tab/>
            </w:r>
            <w:r>
              <w:rPr>
                <w:noProof/>
                <w:webHidden/>
              </w:rPr>
              <w:fldChar w:fldCharType="begin"/>
            </w:r>
            <w:r>
              <w:rPr>
                <w:noProof/>
                <w:webHidden/>
              </w:rPr>
              <w:instrText xml:space="preserve"> PAGEREF _Toc55805678 \h </w:instrText>
            </w:r>
            <w:r>
              <w:rPr>
                <w:noProof/>
                <w:webHidden/>
              </w:rPr>
            </w:r>
          </w:ins>
          <w:r>
            <w:rPr>
              <w:noProof/>
              <w:webHidden/>
            </w:rPr>
            <w:fldChar w:fldCharType="separate"/>
          </w:r>
          <w:ins w:id="123" w:author="Zaoral Timo (inf19133)" w:date="2020-11-09T09:18:00Z">
            <w:r w:rsidR="00AA5A9D">
              <w:rPr>
                <w:noProof/>
                <w:webHidden/>
              </w:rPr>
              <w:t>12</w:t>
            </w:r>
          </w:ins>
          <w:ins w:id="124" w:author="Zaoral Timo (inf19133)" w:date="2020-11-09T09:14:00Z">
            <w:r>
              <w:rPr>
                <w:noProof/>
                <w:webHidden/>
              </w:rPr>
              <w:fldChar w:fldCharType="end"/>
            </w:r>
            <w:r w:rsidRPr="00132B5B">
              <w:rPr>
                <w:rStyle w:val="Hyperlink"/>
                <w:noProof/>
              </w:rPr>
              <w:fldChar w:fldCharType="end"/>
            </w:r>
          </w:ins>
        </w:p>
        <w:p w14:paraId="79EC7EF2" w14:textId="076B4752" w:rsidR="00732BF9" w:rsidRDefault="00732BF9">
          <w:pPr>
            <w:pStyle w:val="Verzeichnis2"/>
            <w:tabs>
              <w:tab w:val="left" w:pos="1132"/>
              <w:tab w:val="right" w:leader="dot" w:pos="9060"/>
            </w:tabs>
            <w:rPr>
              <w:ins w:id="125" w:author="Zaoral Timo (inf19133)" w:date="2020-11-09T09:14:00Z"/>
              <w:rFonts w:asciiTheme="minorHAnsi" w:eastAsiaTheme="minorEastAsia" w:hAnsiTheme="minorHAnsi" w:cstheme="minorBidi"/>
              <w:noProof/>
              <w:szCs w:val="22"/>
              <w:lang w:val="en-GB" w:eastAsia="en-GB"/>
            </w:rPr>
          </w:pPr>
          <w:ins w:id="12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"_Toc55805679"</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3.8.</w:t>
            </w:r>
            <w:r>
              <w:rPr>
                <w:rFonts w:asciiTheme="minorHAnsi" w:eastAsiaTheme="minorEastAsia" w:hAnsiTheme="minorHAnsi" w:cstheme="minorBidi"/>
                <w:noProof/>
                <w:szCs w:val="22"/>
                <w:lang w:val="en-GB" w:eastAsia="en-GB"/>
              </w:rPr>
              <w:tab/>
            </w:r>
            <w:r w:rsidRPr="00132B5B">
              <w:rPr>
                <w:rStyle w:val="Hyperlink"/>
                <w:noProof/>
                <w:lang w:val="en-GB"/>
              </w:rPr>
              <w:t>/NF80/Design of the Button’s</w:t>
            </w:r>
            <w:r>
              <w:rPr>
                <w:noProof/>
                <w:webHidden/>
              </w:rPr>
              <w:tab/>
            </w:r>
            <w:r>
              <w:rPr>
                <w:noProof/>
                <w:webHidden/>
              </w:rPr>
              <w:fldChar w:fldCharType="begin"/>
            </w:r>
            <w:r>
              <w:rPr>
                <w:noProof/>
                <w:webHidden/>
              </w:rPr>
              <w:instrText xml:space="preserve"> PAGEREF _Toc55805679 \h </w:instrText>
            </w:r>
            <w:r>
              <w:rPr>
                <w:noProof/>
                <w:webHidden/>
              </w:rPr>
            </w:r>
          </w:ins>
          <w:r>
            <w:rPr>
              <w:noProof/>
              <w:webHidden/>
            </w:rPr>
            <w:fldChar w:fldCharType="separate"/>
          </w:r>
          <w:ins w:id="127" w:author="Zaoral Timo (inf19133)" w:date="2020-11-09T09:18:00Z">
            <w:r w:rsidR="00AA5A9D">
              <w:rPr>
                <w:noProof/>
                <w:webHidden/>
              </w:rPr>
              <w:t>12</w:t>
            </w:r>
          </w:ins>
          <w:ins w:id="128" w:author="Zaoral Timo (inf19133)" w:date="2020-11-09T09:14:00Z">
            <w:r>
              <w:rPr>
                <w:noProof/>
                <w:webHidden/>
              </w:rPr>
              <w:fldChar w:fldCharType="end"/>
            </w:r>
            <w:r w:rsidRPr="00132B5B">
              <w:rPr>
                <w:rStyle w:val="Hyperlink"/>
                <w:noProof/>
              </w:rPr>
              <w:fldChar w:fldCharType="end"/>
            </w:r>
          </w:ins>
        </w:p>
        <w:p w14:paraId="00CF0181" w14:textId="2775D4DA" w:rsidR="00732BF9" w:rsidRDefault="00732BF9">
          <w:pPr>
            <w:pStyle w:val="Verzeichnis2"/>
            <w:tabs>
              <w:tab w:val="left" w:pos="1132"/>
              <w:tab w:val="right" w:leader="dot" w:pos="9060"/>
            </w:tabs>
            <w:rPr>
              <w:ins w:id="129" w:author="Zaoral Timo (inf19133)" w:date="2020-11-09T09:14:00Z"/>
              <w:rFonts w:asciiTheme="minorHAnsi" w:eastAsiaTheme="minorEastAsia" w:hAnsiTheme="minorHAnsi" w:cstheme="minorBidi"/>
              <w:noProof/>
              <w:szCs w:val="22"/>
              <w:lang w:val="en-GB" w:eastAsia="en-GB"/>
            </w:rPr>
          </w:pPr>
          <w:ins w:id="13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"_Toc55805680"</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3.9.</w:t>
            </w:r>
            <w:r>
              <w:rPr>
                <w:rFonts w:asciiTheme="minorHAnsi" w:eastAsiaTheme="minorEastAsia" w:hAnsiTheme="minorHAnsi" w:cstheme="minorBidi"/>
                <w:noProof/>
                <w:szCs w:val="22"/>
                <w:lang w:val="en-GB" w:eastAsia="en-GB"/>
              </w:rPr>
              <w:tab/>
            </w:r>
            <w:r w:rsidRPr="00132B5B">
              <w:rPr>
                <w:rStyle w:val="Hyperlink"/>
                <w:noProof/>
                <w:lang w:val="en-GB"/>
              </w:rPr>
              <w:t>/NF90/Design of the Tab’s</w:t>
            </w:r>
            <w:r>
              <w:rPr>
                <w:noProof/>
                <w:webHidden/>
              </w:rPr>
              <w:tab/>
            </w:r>
            <w:r>
              <w:rPr>
                <w:noProof/>
                <w:webHidden/>
              </w:rPr>
              <w:fldChar w:fldCharType="begin"/>
            </w:r>
            <w:r>
              <w:rPr>
                <w:noProof/>
                <w:webHidden/>
              </w:rPr>
              <w:instrText xml:space="preserve"> PAGEREF _Toc55805680 \h </w:instrText>
            </w:r>
            <w:r>
              <w:rPr>
                <w:noProof/>
                <w:webHidden/>
              </w:rPr>
            </w:r>
          </w:ins>
          <w:r>
            <w:rPr>
              <w:noProof/>
              <w:webHidden/>
            </w:rPr>
            <w:fldChar w:fldCharType="separate"/>
          </w:r>
          <w:ins w:id="131" w:author="Zaoral Timo (inf19133)" w:date="2020-11-09T09:18:00Z">
            <w:r w:rsidR="00AA5A9D">
              <w:rPr>
                <w:noProof/>
                <w:webHidden/>
              </w:rPr>
              <w:t>13</w:t>
            </w:r>
          </w:ins>
          <w:ins w:id="132" w:author="Zaoral Timo (inf19133)" w:date="2020-11-09T09:14:00Z">
            <w:r>
              <w:rPr>
                <w:noProof/>
                <w:webHidden/>
              </w:rPr>
              <w:fldChar w:fldCharType="end"/>
            </w:r>
            <w:r w:rsidRPr="00132B5B">
              <w:rPr>
                <w:rStyle w:val="Hyperlink"/>
                <w:noProof/>
              </w:rPr>
              <w:fldChar w:fldCharType="end"/>
            </w:r>
          </w:ins>
        </w:p>
        <w:p w14:paraId="20796172" w14:textId="5F93E481" w:rsidR="00732BF9" w:rsidRDefault="00732BF9">
          <w:pPr>
            <w:pStyle w:val="Verzeichnis2"/>
            <w:tabs>
              <w:tab w:val="left" w:pos="1132"/>
              <w:tab w:val="right" w:leader="dot" w:pos="9060"/>
            </w:tabs>
            <w:rPr>
              <w:ins w:id="133" w:author="Zaoral Timo (inf19133)" w:date="2020-11-09T09:14:00Z"/>
              <w:rFonts w:asciiTheme="minorHAnsi" w:eastAsiaTheme="minorEastAsia" w:hAnsiTheme="minorHAnsi" w:cstheme="minorBidi"/>
              <w:noProof/>
              <w:szCs w:val="22"/>
              <w:lang w:val="en-GB" w:eastAsia="en-GB"/>
            </w:rPr>
          </w:pPr>
          <w:ins w:id="13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"_Toc55805681"</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3.10.</w:t>
            </w:r>
            <w:r>
              <w:rPr>
                <w:rFonts w:asciiTheme="minorHAnsi" w:eastAsiaTheme="minorEastAsia" w:hAnsiTheme="minorHAnsi" w:cstheme="minorBidi"/>
                <w:noProof/>
                <w:szCs w:val="22"/>
                <w:lang w:val="en-GB" w:eastAsia="en-GB"/>
              </w:rPr>
              <w:tab/>
            </w:r>
            <w:r w:rsidRPr="00132B5B">
              <w:rPr>
                <w:rStyle w:val="Hyperlink"/>
                <w:noProof/>
                <w:lang w:val="en-GB"/>
              </w:rPr>
              <w:t>/NF100/Testability of AML device</w:t>
            </w:r>
            <w:r>
              <w:rPr>
                <w:noProof/>
                <w:webHidden/>
              </w:rPr>
              <w:tab/>
            </w:r>
            <w:r>
              <w:rPr>
                <w:noProof/>
                <w:webHidden/>
              </w:rPr>
              <w:fldChar w:fldCharType="begin"/>
            </w:r>
            <w:r>
              <w:rPr>
                <w:noProof/>
                <w:webHidden/>
              </w:rPr>
              <w:instrText xml:space="preserve"> PAGEREF _Toc55805681 \h </w:instrText>
            </w:r>
            <w:r>
              <w:rPr>
                <w:noProof/>
                <w:webHidden/>
              </w:rPr>
            </w:r>
          </w:ins>
          <w:r>
            <w:rPr>
              <w:noProof/>
              <w:webHidden/>
            </w:rPr>
            <w:fldChar w:fldCharType="separate"/>
          </w:r>
          <w:ins w:id="135" w:author="Zaoral Timo (inf19133)" w:date="2020-11-09T09:18:00Z">
            <w:r w:rsidR="00AA5A9D">
              <w:rPr>
                <w:noProof/>
                <w:webHidden/>
              </w:rPr>
              <w:t>13</w:t>
            </w:r>
          </w:ins>
          <w:ins w:id="136" w:author="Zaoral Timo (inf19133)" w:date="2020-11-09T09:14:00Z">
            <w:r>
              <w:rPr>
                <w:noProof/>
                <w:webHidden/>
              </w:rPr>
              <w:fldChar w:fldCharType="end"/>
            </w:r>
            <w:r w:rsidRPr="00132B5B">
              <w:rPr>
                <w:rStyle w:val="Hyperlink"/>
                <w:noProof/>
              </w:rPr>
              <w:fldChar w:fldCharType="end"/>
            </w:r>
          </w:ins>
        </w:p>
        <w:p w14:paraId="6B9C1300" w14:textId="13860069" w:rsidR="00732BF9" w:rsidRDefault="00732BF9">
          <w:pPr>
            <w:pStyle w:val="Verzeichnis1"/>
            <w:tabs>
              <w:tab w:val="left" w:pos="480"/>
              <w:tab w:val="right" w:leader="dot" w:pos="9060"/>
            </w:tabs>
            <w:rPr>
              <w:ins w:id="137" w:author="Zaoral Timo (inf19133)" w:date="2020-11-09T09:14:00Z"/>
              <w:rFonts w:asciiTheme="minorHAnsi" w:eastAsiaTheme="minorEastAsia" w:hAnsiTheme="minorHAnsi" w:cstheme="minorBidi"/>
              <w:b w:val="0"/>
              <w:noProof/>
              <w:szCs w:val="22"/>
              <w:lang w:val="en-GB" w:eastAsia="en-GB"/>
            </w:rPr>
          </w:pPr>
          <w:ins w:id="13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"_Toc55805682"</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rPr>
              <w:t>4.</w:t>
            </w:r>
            <w:r>
              <w:rPr>
                <w:rFonts w:asciiTheme="minorHAnsi" w:eastAsiaTheme="minorEastAsia" w:hAnsiTheme="minorHAnsi" w:cstheme="minorBidi"/>
                <w:b w:val="0"/>
                <w:noProof/>
                <w:szCs w:val="22"/>
                <w:lang w:val="en-GB" w:eastAsia="en-GB"/>
              </w:rPr>
              <w:tab/>
            </w:r>
            <w:r w:rsidRPr="00132B5B">
              <w:rPr>
                <w:rStyle w:val="Hyperlink"/>
                <w:noProof/>
                <w:lang w:val="en-GB"/>
              </w:rPr>
              <w:t>Functional Requirements</w:t>
            </w:r>
            <w:r>
              <w:rPr>
                <w:noProof/>
                <w:webHidden/>
              </w:rPr>
              <w:tab/>
            </w:r>
            <w:r>
              <w:rPr>
                <w:noProof/>
                <w:webHidden/>
              </w:rPr>
              <w:fldChar w:fldCharType="begin"/>
            </w:r>
            <w:r>
              <w:rPr>
                <w:noProof/>
                <w:webHidden/>
              </w:rPr>
              <w:instrText xml:space="preserve"> PAGEREF _Toc55805682 \h </w:instrText>
            </w:r>
            <w:r>
              <w:rPr>
                <w:noProof/>
                <w:webHidden/>
              </w:rPr>
            </w:r>
          </w:ins>
          <w:r>
            <w:rPr>
              <w:noProof/>
              <w:webHidden/>
            </w:rPr>
            <w:fldChar w:fldCharType="separate"/>
          </w:r>
          <w:ins w:id="139" w:author="Zaoral Timo (inf19133)" w:date="2020-11-09T09:18:00Z">
            <w:r w:rsidR="00AA5A9D">
              <w:rPr>
                <w:noProof/>
                <w:webHidden/>
              </w:rPr>
              <w:t>14</w:t>
            </w:r>
          </w:ins>
          <w:ins w:id="140" w:author="Zaoral Timo (inf19133)" w:date="2020-11-09T09:14:00Z">
            <w:r>
              <w:rPr>
                <w:noProof/>
                <w:webHidden/>
              </w:rPr>
              <w:fldChar w:fldCharType="end"/>
            </w:r>
            <w:r w:rsidRPr="00132B5B">
              <w:rPr>
                <w:rStyle w:val="Hyperlink"/>
                <w:noProof/>
              </w:rPr>
              <w:fldChar w:fldCharType="end"/>
            </w:r>
          </w:ins>
        </w:p>
        <w:p w14:paraId="5D91E25E" w14:textId="6FDB306A" w:rsidR="00732BF9" w:rsidRDefault="00732BF9">
          <w:pPr>
            <w:pStyle w:val="Verzeichnis2"/>
            <w:tabs>
              <w:tab w:val="left" w:pos="1132"/>
              <w:tab w:val="right" w:leader="dot" w:pos="9060"/>
            </w:tabs>
            <w:rPr>
              <w:ins w:id="141" w:author="Zaoral Timo (inf19133)" w:date="2020-11-09T09:14:00Z"/>
              <w:rFonts w:asciiTheme="minorHAnsi" w:eastAsiaTheme="minorEastAsia" w:hAnsiTheme="minorHAnsi" w:cstheme="minorBidi"/>
              <w:noProof/>
              <w:szCs w:val="22"/>
              <w:lang w:val="en-GB" w:eastAsia="en-GB"/>
            </w:rPr>
          </w:pPr>
          <w:ins w:id="14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"_Toc55805683"</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US" w:bidi="x-none"/>
                <w14:scene3d>
                  <w14:camera w14:prst="orthographicFront"/>
                  <w14:lightRig w14:rig="threePt" w14:dir="t">
                    <w14:rot w14:lat="0" w14:lon="0" w14:rev="0"/>
                  </w14:lightRig>
                </w14:scene3d>
              </w:rPr>
              <w:t>4.1.</w:t>
            </w:r>
            <w:r>
              <w:rPr>
                <w:rFonts w:asciiTheme="minorHAnsi" w:eastAsiaTheme="minorEastAsia" w:hAnsiTheme="minorHAnsi" w:cstheme="minorBidi"/>
                <w:noProof/>
                <w:szCs w:val="22"/>
                <w:lang w:val="en-GB" w:eastAsia="en-GB"/>
              </w:rPr>
              <w:tab/>
            </w:r>
            <w:r w:rsidRPr="00132B5B">
              <w:rPr>
                <w:rStyle w:val="Hyperlink"/>
                <w:noProof/>
                <w:lang w:val="en-GB"/>
              </w:rPr>
              <w:t>/F10/ Link to Manual</w:t>
            </w:r>
            <w:r>
              <w:rPr>
                <w:noProof/>
                <w:webHidden/>
              </w:rPr>
              <w:tab/>
            </w:r>
            <w:r>
              <w:rPr>
                <w:noProof/>
                <w:webHidden/>
              </w:rPr>
              <w:fldChar w:fldCharType="begin"/>
            </w:r>
            <w:r>
              <w:rPr>
                <w:noProof/>
                <w:webHidden/>
              </w:rPr>
              <w:instrText xml:space="preserve"> PAGEREF _Toc55805683 \h </w:instrText>
            </w:r>
            <w:r>
              <w:rPr>
                <w:noProof/>
                <w:webHidden/>
              </w:rPr>
            </w:r>
          </w:ins>
          <w:r>
            <w:rPr>
              <w:noProof/>
              <w:webHidden/>
            </w:rPr>
            <w:fldChar w:fldCharType="separate"/>
          </w:r>
          <w:ins w:id="143" w:author="Zaoral Timo (inf19133)" w:date="2020-11-09T09:18:00Z">
            <w:r w:rsidR="00AA5A9D">
              <w:rPr>
                <w:noProof/>
                <w:webHidden/>
              </w:rPr>
              <w:t>14</w:t>
            </w:r>
          </w:ins>
          <w:ins w:id="144" w:author="Zaoral Timo (inf19133)" w:date="2020-11-09T09:14:00Z">
            <w:r>
              <w:rPr>
                <w:noProof/>
                <w:webHidden/>
              </w:rPr>
              <w:fldChar w:fldCharType="end"/>
            </w:r>
            <w:r w:rsidRPr="00132B5B">
              <w:rPr>
                <w:rStyle w:val="Hyperlink"/>
                <w:noProof/>
              </w:rPr>
              <w:fldChar w:fldCharType="end"/>
            </w:r>
          </w:ins>
        </w:p>
        <w:p w14:paraId="40A62004" w14:textId="2FDE0E5A" w:rsidR="00732BF9" w:rsidRDefault="00732BF9">
          <w:pPr>
            <w:pStyle w:val="Verzeichnis2"/>
            <w:tabs>
              <w:tab w:val="left" w:pos="1132"/>
              <w:tab w:val="right" w:leader="dot" w:pos="9060"/>
            </w:tabs>
            <w:rPr>
              <w:ins w:id="145" w:author="Zaoral Timo (inf19133)" w:date="2020-11-09T09:14:00Z"/>
              <w:rFonts w:asciiTheme="minorHAnsi" w:eastAsiaTheme="minorEastAsia" w:hAnsiTheme="minorHAnsi" w:cstheme="minorBidi"/>
              <w:noProof/>
              <w:szCs w:val="22"/>
              <w:lang w:val="en-GB" w:eastAsia="en-GB"/>
            </w:rPr>
          </w:pPr>
          <w:ins w:id="14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"_Toc55805685"</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4.2.</w:t>
            </w:r>
            <w:r>
              <w:rPr>
                <w:rFonts w:asciiTheme="minorHAnsi" w:eastAsiaTheme="minorEastAsia" w:hAnsiTheme="minorHAnsi" w:cstheme="minorBidi"/>
                <w:noProof/>
                <w:szCs w:val="22"/>
                <w:lang w:val="en-GB" w:eastAsia="en-GB"/>
              </w:rPr>
              <w:tab/>
            </w:r>
            <w:r w:rsidRPr="00132B5B">
              <w:rPr>
                <w:rStyle w:val="Hyperlink"/>
                <w:noProof/>
                <w:lang w:val="en-GB"/>
              </w:rPr>
              <w:t>/F20/ Add Button at Interfaces</w:t>
            </w:r>
            <w:r>
              <w:rPr>
                <w:noProof/>
                <w:webHidden/>
              </w:rPr>
              <w:tab/>
            </w:r>
            <w:r>
              <w:rPr>
                <w:noProof/>
                <w:webHidden/>
              </w:rPr>
              <w:fldChar w:fldCharType="begin"/>
            </w:r>
            <w:r>
              <w:rPr>
                <w:noProof/>
                <w:webHidden/>
              </w:rPr>
              <w:instrText xml:space="preserve"> PAGEREF _Toc55805685 \h </w:instrText>
            </w:r>
            <w:r>
              <w:rPr>
                <w:noProof/>
                <w:webHidden/>
              </w:rPr>
            </w:r>
          </w:ins>
          <w:r>
            <w:rPr>
              <w:noProof/>
              <w:webHidden/>
            </w:rPr>
            <w:fldChar w:fldCharType="separate"/>
          </w:r>
          <w:ins w:id="147" w:author="Zaoral Timo (inf19133)" w:date="2020-11-09T09:18:00Z">
            <w:r w:rsidR="00AA5A9D">
              <w:rPr>
                <w:noProof/>
                <w:webHidden/>
              </w:rPr>
              <w:t>14</w:t>
            </w:r>
          </w:ins>
          <w:ins w:id="148" w:author="Zaoral Timo (inf19133)" w:date="2020-11-09T09:14:00Z">
            <w:r>
              <w:rPr>
                <w:noProof/>
                <w:webHidden/>
              </w:rPr>
              <w:fldChar w:fldCharType="end"/>
            </w:r>
            <w:r w:rsidRPr="00132B5B">
              <w:rPr>
                <w:rStyle w:val="Hyperlink"/>
                <w:noProof/>
              </w:rPr>
              <w:fldChar w:fldCharType="end"/>
            </w:r>
          </w:ins>
        </w:p>
        <w:p w14:paraId="40271A8F" w14:textId="54DAAD4B" w:rsidR="00732BF9" w:rsidRDefault="00732BF9">
          <w:pPr>
            <w:pStyle w:val="Verzeichnis2"/>
            <w:tabs>
              <w:tab w:val="left" w:pos="1132"/>
              <w:tab w:val="right" w:leader="dot" w:pos="9060"/>
            </w:tabs>
            <w:rPr>
              <w:ins w:id="149" w:author="Zaoral Timo (inf19133)" w:date="2020-11-09T09:14:00Z"/>
              <w:rFonts w:asciiTheme="minorHAnsi" w:eastAsiaTheme="minorEastAsia" w:hAnsiTheme="minorHAnsi" w:cstheme="minorBidi"/>
              <w:noProof/>
              <w:szCs w:val="22"/>
              <w:lang w:val="en-GB" w:eastAsia="en-GB"/>
            </w:rPr>
          </w:pPr>
          <w:ins w:id="15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"_Toc55805687"</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4.3.</w:t>
            </w:r>
            <w:r>
              <w:rPr>
                <w:rFonts w:asciiTheme="minorHAnsi" w:eastAsiaTheme="minorEastAsia" w:hAnsiTheme="minorHAnsi" w:cstheme="minorBidi"/>
                <w:noProof/>
                <w:szCs w:val="22"/>
                <w:lang w:val="en-GB" w:eastAsia="en-GB"/>
              </w:rPr>
              <w:tab/>
            </w:r>
            <w:r w:rsidRPr="00132B5B">
              <w:rPr>
                <w:rStyle w:val="Hyperlink"/>
                <w:noProof/>
                <w:lang w:val="en-GB"/>
              </w:rPr>
              <w:t>/F30/Mechanical and Hydraulic Interfaces</w:t>
            </w:r>
            <w:r>
              <w:rPr>
                <w:noProof/>
                <w:webHidden/>
              </w:rPr>
              <w:tab/>
            </w:r>
            <w:r>
              <w:rPr>
                <w:noProof/>
                <w:webHidden/>
              </w:rPr>
              <w:fldChar w:fldCharType="begin"/>
            </w:r>
            <w:r>
              <w:rPr>
                <w:noProof/>
                <w:webHidden/>
              </w:rPr>
              <w:instrText xml:space="preserve"> PAGEREF _Toc55805687 \h </w:instrText>
            </w:r>
            <w:r>
              <w:rPr>
                <w:noProof/>
                <w:webHidden/>
              </w:rPr>
            </w:r>
          </w:ins>
          <w:r>
            <w:rPr>
              <w:noProof/>
              <w:webHidden/>
            </w:rPr>
            <w:fldChar w:fldCharType="separate"/>
          </w:r>
          <w:ins w:id="151" w:author="Zaoral Timo (inf19133)" w:date="2020-11-09T09:18:00Z">
            <w:r w:rsidR="00AA5A9D">
              <w:rPr>
                <w:noProof/>
                <w:webHidden/>
              </w:rPr>
              <w:t>14</w:t>
            </w:r>
          </w:ins>
          <w:ins w:id="152" w:author="Zaoral Timo (inf19133)" w:date="2020-11-09T09:14:00Z">
            <w:r>
              <w:rPr>
                <w:noProof/>
                <w:webHidden/>
              </w:rPr>
              <w:fldChar w:fldCharType="end"/>
            </w:r>
            <w:r w:rsidRPr="00132B5B">
              <w:rPr>
                <w:rStyle w:val="Hyperlink"/>
                <w:noProof/>
              </w:rPr>
              <w:fldChar w:fldCharType="end"/>
            </w:r>
          </w:ins>
        </w:p>
        <w:p w14:paraId="3732C960" w14:textId="2BECFEEC" w:rsidR="00732BF9" w:rsidRDefault="00732BF9">
          <w:pPr>
            <w:pStyle w:val="Verzeichnis2"/>
            <w:tabs>
              <w:tab w:val="left" w:pos="1132"/>
              <w:tab w:val="right" w:leader="dot" w:pos="9060"/>
            </w:tabs>
            <w:rPr>
              <w:ins w:id="153" w:author="Zaoral Timo (inf19133)" w:date="2020-11-09T09:14:00Z"/>
              <w:rFonts w:asciiTheme="minorHAnsi" w:eastAsiaTheme="minorEastAsia" w:hAnsiTheme="minorHAnsi" w:cstheme="minorBidi"/>
              <w:noProof/>
              <w:szCs w:val="22"/>
              <w:lang w:val="en-GB" w:eastAsia="en-GB"/>
            </w:rPr>
          </w:pPr>
          <w:ins w:id="15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"_Toc55805688"</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4.4.</w:t>
            </w:r>
            <w:r>
              <w:rPr>
                <w:rFonts w:asciiTheme="minorHAnsi" w:eastAsiaTheme="minorEastAsia" w:hAnsiTheme="minorHAnsi" w:cstheme="minorBidi"/>
                <w:noProof/>
                <w:szCs w:val="22"/>
                <w:lang w:val="en-GB" w:eastAsia="en-GB"/>
              </w:rPr>
              <w:tab/>
            </w:r>
            <w:r w:rsidRPr="00132B5B">
              <w:rPr>
                <w:rStyle w:val="Hyperlink"/>
                <w:noProof/>
                <w:lang w:val="en-GB"/>
              </w:rPr>
              <w:t>/F40/CAEX 2.15 Output</w:t>
            </w:r>
            <w:r>
              <w:rPr>
                <w:noProof/>
                <w:webHidden/>
              </w:rPr>
              <w:tab/>
            </w:r>
            <w:r>
              <w:rPr>
                <w:noProof/>
                <w:webHidden/>
              </w:rPr>
              <w:fldChar w:fldCharType="begin"/>
            </w:r>
            <w:r>
              <w:rPr>
                <w:noProof/>
                <w:webHidden/>
              </w:rPr>
              <w:instrText xml:space="preserve"> PAGEREF _Toc55805688 \h </w:instrText>
            </w:r>
            <w:r>
              <w:rPr>
                <w:noProof/>
                <w:webHidden/>
              </w:rPr>
            </w:r>
          </w:ins>
          <w:r>
            <w:rPr>
              <w:noProof/>
              <w:webHidden/>
            </w:rPr>
            <w:fldChar w:fldCharType="separate"/>
          </w:r>
          <w:ins w:id="155" w:author="Zaoral Timo (inf19133)" w:date="2020-11-09T09:18:00Z">
            <w:r w:rsidR="00AA5A9D">
              <w:rPr>
                <w:noProof/>
                <w:webHidden/>
              </w:rPr>
              <w:t>15</w:t>
            </w:r>
          </w:ins>
          <w:ins w:id="156" w:author="Zaoral Timo (inf19133)" w:date="2020-11-09T09:14:00Z">
            <w:r>
              <w:rPr>
                <w:noProof/>
                <w:webHidden/>
              </w:rPr>
              <w:fldChar w:fldCharType="end"/>
            </w:r>
            <w:r w:rsidRPr="00132B5B">
              <w:rPr>
                <w:rStyle w:val="Hyperlink"/>
                <w:noProof/>
              </w:rPr>
              <w:fldChar w:fldCharType="end"/>
            </w:r>
          </w:ins>
        </w:p>
        <w:p w14:paraId="32643128" w14:textId="18EED326" w:rsidR="00732BF9" w:rsidRDefault="00732BF9">
          <w:pPr>
            <w:pStyle w:val="Verzeichnis2"/>
            <w:tabs>
              <w:tab w:val="left" w:pos="1132"/>
              <w:tab w:val="right" w:leader="dot" w:pos="9060"/>
            </w:tabs>
            <w:rPr>
              <w:ins w:id="157" w:author="Zaoral Timo (inf19133)" w:date="2020-11-09T09:14:00Z"/>
              <w:rFonts w:asciiTheme="minorHAnsi" w:eastAsiaTheme="minorEastAsia" w:hAnsiTheme="minorHAnsi" w:cstheme="minorBidi"/>
              <w:noProof/>
              <w:szCs w:val="22"/>
              <w:lang w:val="en-GB" w:eastAsia="en-GB"/>
            </w:rPr>
          </w:pPr>
          <w:ins w:id="15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"_Toc55805689"</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4.5.</w:t>
            </w:r>
            <w:r>
              <w:rPr>
                <w:rFonts w:asciiTheme="minorHAnsi" w:eastAsiaTheme="minorEastAsia" w:hAnsiTheme="minorHAnsi" w:cstheme="minorBidi"/>
                <w:noProof/>
                <w:szCs w:val="22"/>
                <w:lang w:val="en-GB" w:eastAsia="en-GB"/>
              </w:rPr>
              <w:tab/>
            </w:r>
            <w:r w:rsidRPr="00132B5B">
              <w:rPr>
                <w:rStyle w:val="Hyperlink"/>
                <w:noProof/>
                <w:lang w:val="en-GB"/>
              </w:rPr>
              <w:t>/F50/CAEX 3.0 Output</w:t>
            </w:r>
            <w:r>
              <w:rPr>
                <w:noProof/>
                <w:webHidden/>
              </w:rPr>
              <w:tab/>
            </w:r>
            <w:r>
              <w:rPr>
                <w:noProof/>
                <w:webHidden/>
              </w:rPr>
              <w:fldChar w:fldCharType="begin"/>
            </w:r>
            <w:r>
              <w:rPr>
                <w:noProof/>
                <w:webHidden/>
              </w:rPr>
              <w:instrText xml:space="preserve"> PAGEREF _Toc55805689 \h </w:instrText>
            </w:r>
            <w:r>
              <w:rPr>
                <w:noProof/>
                <w:webHidden/>
              </w:rPr>
            </w:r>
          </w:ins>
          <w:r>
            <w:rPr>
              <w:noProof/>
              <w:webHidden/>
            </w:rPr>
            <w:fldChar w:fldCharType="separate"/>
          </w:r>
          <w:ins w:id="159" w:author="Zaoral Timo (inf19133)" w:date="2020-11-09T09:18:00Z">
            <w:r w:rsidR="00AA5A9D">
              <w:rPr>
                <w:noProof/>
                <w:webHidden/>
              </w:rPr>
              <w:t>15</w:t>
            </w:r>
          </w:ins>
          <w:ins w:id="160" w:author="Zaoral Timo (inf19133)" w:date="2020-11-09T09:14:00Z">
            <w:r>
              <w:rPr>
                <w:noProof/>
                <w:webHidden/>
              </w:rPr>
              <w:fldChar w:fldCharType="end"/>
            </w:r>
            <w:r w:rsidRPr="00132B5B">
              <w:rPr>
                <w:rStyle w:val="Hyperlink"/>
                <w:noProof/>
              </w:rPr>
              <w:fldChar w:fldCharType="end"/>
            </w:r>
          </w:ins>
        </w:p>
        <w:p w14:paraId="48BE97BC" w14:textId="7F062CB4" w:rsidR="00732BF9" w:rsidRDefault="00732BF9">
          <w:pPr>
            <w:pStyle w:val="Verzeichnis2"/>
            <w:tabs>
              <w:tab w:val="left" w:pos="1132"/>
              <w:tab w:val="right" w:leader="dot" w:pos="9060"/>
            </w:tabs>
            <w:rPr>
              <w:ins w:id="161" w:author="Zaoral Timo (inf19133)" w:date="2020-11-09T09:14:00Z"/>
              <w:rFonts w:asciiTheme="minorHAnsi" w:eastAsiaTheme="minorEastAsia" w:hAnsiTheme="minorHAnsi" w:cstheme="minorBidi"/>
              <w:noProof/>
              <w:szCs w:val="22"/>
              <w:lang w:val="en-GB" w:eastAsia="en-GB"/>
            </w:rPr>
          </w:pPr>
          <w:ins w:id="162"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"_Toc55805690"</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4.6.</w:t>
            </w:r>
            <w:r>
              <w:rPr>
                <w:rFonts w:asciiTheme="minorHAnsi" w:eastAsiaTheme="minorEastAsia" w:hAnsiTheme="minorHAnsi" w:cstheme="minorBidi"/>
                <w:noProof/>
                <w:szCs w:val="22"/>
                <w:lang w:val="en-GB" w:eastAsia="en-GB"/>
              </w:rPr>
              <w:tab/>
            </w:r>
            <w:r w:rsidRPr="00132B5B">
              <w:rPr>
                <w:rStyle w:val="Hyperlink"/>
                <w:noProof/>
                <w:lang w:val="en-GB"/>
              </w:rPr>
              <w:t>/F60/Parameter Requirements</w:t>
            </w:r>
            <w:r>
              <w:rPr>
                <w:noProof/>
                <w:webHidden/>
              </w:rPr>
              <w:tab/>
            </w:r>
            <w:r>
              <w:rPr>
                <w:noProof/>
                <w:webHidden/>
              </w:rPr>
              <w:fldChar w:fldCharType="begin"/>
            </w:r>
            <w:r>
              <w:rPr>
                <w:noProof/>
                <w:webHidden/>
              </w:rPr>
              <w:instrText xml:space="preserve"> PAGEREF _Toc55805690 \h </w:instrText>
            </w:r>
            <w:r>
              <w:rPr>
                <w:noProof/>
                <w:webHidden/>
              </w:rPr>
            </w:r>
          </w:ins>
          <w:r>
            <w:rPr>
              <w:noProof/>
              <w:webHidden/>
            </w:rPr>
            <w:fldChar w:fldCharType="separate"/>
          </w:r>
          <w:ins w:id="163" w:author="Zaoral Timo (inf19133)" w:date="2020-11-09T09:18:00Z">
            <w:r w:rsidR="00AA5A9D">
              <w:rPr>
                <w:noProof/>
                <w:webHidden/>
              </w:rPr>
              <w:t>16</w:t>
            </w:r>
          </w:ins>
          <w:ins w:id="164" w:author="Zaoral Timo (inf19133)" w:date="2020-11-09T09:14:00Z">
            <w:r>
              <w:rPr>
                <w:noProof/>
                <w:webHidden/>
              </w:rPr>
              <w:fldChar w:fldCharType="end"/>
            </w:r>
            <w:r w:rsidRPr="00132B5B">
              <w:rPr>
                <w:rStyle w:val="Hyperlink"/>
                <w:noProof/>
              </w:rPr>
              <w:fldChar w:fldCharType="end"/>
            </w:r>
          </w:ins>
        </w:p>
        <w:p w14:paraId="52CFD6B8" w14:textId="0483AA86" w:rsidR="00732BF9" w:rsidRDefault="00732BF9">
          <w:pPr>
            <w:pStyle w:val="Verzeichnis2"/>
            <w:tabs>
              <w:tab w:val="left" w:pos="1132"/>
              <w:tab w:val="right" w:leader="dot" w:pos="9060"/>
            </w:tabs>
            <w:rPr>
              <w:ins w:id="165" w:author="Zaoral Timo (inf19133)" w:date="2020-11-09T09:14:00Z"/>
              <w:rFonts w:asciiTheme="minorHAnsi" w:eastAsiaTheme="minorEastAsia" w:hAnsiTheme="minorHAnsi" w:cstheme="minorBidi"/>
              <w:noProof/>
              <w:szCs w:val="22"/>
              <w:lang w:val="en-GB" w:eastAsia="en-GB"/>
            </w:rPr>
          </w:pPr>
          <w:ins w:id="16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"_Toc55805692"</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4.7.</w:t>
            </w:r>
            <w:r>
              <w:rPr>
                <w:rFonts w:asciiTheme="minorHAnsi" w:eastAsiaTheme="minorEastAsia" w:hAnsiTheme="minorHAnsi" w:cstheme="minorBidi"/>
                <w:noProof/>
                <w:szCs w:val="22"/>
                <w:lang w:val="en-GB" w:eastAsia="en-GB"/>
              </w:rPr>
              <w:tab/>
            </w:r>
            <w:r w:rsidRPr="00132B5B">
              <w:rPr>
                <w:rStyle w:val="Hyperlink"/>
                <w:noProof/>
                <w:lang w:val="en-GB"/>
              </w:rPr>
              <w:t>/F70/Delete Empty Fields</w:t>
            </w:r>
            <w:r>
              <w:rPr>
                <w:noProof/>
                <w:webHidden/>
              </w:rPr>
              <w:tab/>
            </w:r>
            <w:r>
              <w:rPr>
                <w:noProof/>
                <w:webHidden/>
              </w:rPr>
              <w:fldChar w:fldCharType="begin"/>
            </w:r>
            <w:r>
              <w:rPr>
                <w:noProof/>
                <w:webHidden/>
              </w:rPr>
              <w:instrText xml:space="preserve"> PAGEREF _Toc55805692 \h </w:instrText>
            </w:r>
            <w:r>
              <w:rPr>
                <w:noProof/>
                <w:webHidden/>
              </w:rPr>
            </w:r>
          </w:ins>
          <w:r>
            <w:rPr>
              <w:noProof/>
              <w:webHidden/>
            </w:rPr>
            <w:fldChar w:fldCharType="separate"/>
          </w:r>
          <w:ins w:id="167" w:author="Zaoral Timo (inf19133)" w:date="2020-11-09T09:18:00Z">
            <w:r w:rsidR="00AA5A9D">
              <w:rPr>
                <w:noProof/>
                <w:webHidden/>
              </w:rPr>
              <w:t>16</w:t>
            </w:r>
          </w:ins>
          <w:ins w:id="168" w:author="Zaoral Timo (inf19133)" w:date="2020-11-09T09:14:00Z">
            <w:r>
              <w:rPr>
                <w:noProof/>
                <w:webHidden/>
              </w:rPr>
              <w:fldChar w:fldCharType="end"/>
            </w:r>
            <w:r w:rsidRPr="00132B5B">
              <w:rPr>
                <w:rStyle w:val="Hyperlink"/>
                <w:noProof/>
              </w:rPr>
              <w:fldChar w:fldCharType="end"/>
            </w:r>
          </w:ins>
        </w:p>
        <w:p w14:paraId="0A6D3F5E" w14:textId="69181781" w:rsidR="00732BF9" w:rsidRDefault="00732BF9">
          <w:pPr>
            <w:pStyle w:val="Verzeichnis2"/>
            <w:tabs>
              <w:tab w:val="left" w:pos="1132"/>
              <w:tab w:val="right" w:leader="dot" w:pos="9060"/>
            </w:tabs>
            <w:rPr>
              <w:ins w:id="169" w:author="Zaoral Timo (inf19133)" w:date="2020-11-09T09:14:00Z"/>
              <w:rFonts w:asciiTheme="minorHAnsi" w:eastAsiaTheme="minorEastAsia" w:hAnsiTheme="minorHAnsi" w:cstheme="minorBidi"/>
              <w:noProof/>
              <w:szCs w:val="22"/>
              <w:lang w:val="en-GB" w:eastAsia="en-GB"/>
            </w:rPr>
          </w:pPr>
          <w:ins w:id="17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"_Toc55805693"</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4.8.</w:t>
            </w:r>
            <w:r>
              <w:rPr>
                <w:rFonts w:asciiTheme="minorHAnsi" w:eastAsiaTheme="minorEastAsia" w:hAnsiTheme="minorHAnsi" w:cstheme="minorBidi"/>
                <w:noProof/>
                <w:szCs w:val="22"/>
                <w:lang w:val="en-GB" w:eastAsia="en-GB"/>
              </w:rPr>
              <w:tab/>
            </w:r>
            <w:r w:rsidRPr="00132B5B">
              <w:rPr>
                <w:rStyle w:val="Hyperlink"/>
                <w:noProof/>
                <w:lang w:val="en-GB"/>
              </w:rPr>
              <w:t>/F80/Delete Button</w:t>
            </w:r>
            <w:r>
              <w:rPr>
                <w:noProof/>
                <w:webHidden/>
              </w:rPr>
              <w:tab/>
            </w:r>
            <w:r>
              <w:rPr>
                <w:noProof/>
                <w:webHidden/>
              </w:rPr>
              <w:fldChar w:fldCharType="begin"/>
            </w:r>
            <w:r>
              <w:rPr>
                <w:noProof/>
                <w:webHidden/>
              </w:rPr>
              <w:instrText xml:space="preserve"> PAGEREF _Toc55805693 \h </w:instrText>
            </w:r>
            <w:r>
              <w:rPr>
                <w:noProof/>
                <w:webHidden/>
              </w:rPr>
            </w:r>
          </w:ins>
          <w:r>
            <w:rPr>
              <w:noProof/>
              <w:webHidden/>
            </w:rPr>
            <w:fldChar w:fldCharType="separate"/>
          </w:r>
          <w:ins w:id="171" w:author="Zaoral Timo (inf19133)" w:date="2020-11-09T09:18:00Z">
            <w:r w:rsidR="00AA5A9D">
              <w:rPr>
                <w:noProof/>
                <w:webHidden/>
              </w:rPr>
              <w:t>17</w:t>
            </w:r>
          </w:ins>
          <w:ins w:id="172" w:author="Zaoral Timo (inf19133)" w:date="2020-11-09T09:14:00Z">
            <w:r>
              <w:rPr>
                <w:noProof/>
                <w:webHidden/>
              </w:rPr>
              <w:fldChar w:fldCharType="end"/>
            </w:r>
            <w:r w:rsidRPr="00132B5B">
              <w:rPr>
                <w:rStyle w:val="Hyperlink"/>
                <w:noProof/>
              </w:rPr>
              <w:fldChar w:fldCharType="end"/>
            </w:r>
          </w:ins>
        </w:p>
        <w:p w14:paraId="1C24A98E" w14:textId="34D35612" w:rsidR="00732BF9" w:rsidRDefault="00732BF9">
          <w:pPr>
            <w:pStyle w:val="Verzeichnis1"/>
            <w:tabs>
              <w:tab w:val="left" w:pos="480"/>
              <w:tab w:val="right" w:leader="dot" w:pos="9060"/>
            </w:tabs>
            <w:rPr>
              <w:ins w:id="173" w:author="Zaoral Timo (inf19133)" w:date="2020-11-09T09:14:00Z"/>
              <w:rFonts w:asciiTheme="minorHAnsi" w:eastAsiaTheme="minorEastAsia" w:hAnsiTheme="minorHAnsi" w:cstheme="minorBidi"/>
              <w:b w:val="0"/>
              <w:noProof/>
              <w:szCs w:val="22"/>
              <w:lang w:val="en-GB" w:eastAsia="en-GB"/>
            </w:rPr>
          </w:pPr>
          <w:ins w:id="17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"_Toc55805694"</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rPr>
              <w:t>5.</w:t>
            </w:r>
            <w:r>
              <w:rPr>
                <w:rFonts w:asciiTheme="minorHAnsi" w:eastAsiaTheme="minorEastAsia" w:hAnsiTheme="minorHAnsi" w:cstheme="minorBidi"/>
                <w:b w:val="0"/>
                <w:noProof/>
                <w:szCs w:val="22"/>
                <w:lang w:val="en-GB" w:eastAsia="en-GB"/>
              </w:rPr>
              <w:tab/>
            </w:r>
            <w:r w:rsidRPr="00132B5B">
              <w:rPr>
                <w:rStyle w:val="Hyperlink"/>
                <w:noProof/>
              </w:rPr>
              <w:t>Bug Fixes</w:t>
            </w:r>
            <w:r>
              <w:rPr>
                <w:noProof/>
                <w:webHidden/>
              </w:rPr>
              <w:tab/>
            </w:r>
            <w:r>
              <w:rPr>
                <w:noProof/>
                <w:webHidden/>
              </w:rPr>
              <w:fldChar w:fldCharType="begin"/>
            </w:r>
            <w:r>
              <w:rPr>
                <w:noProof/>
                <w:webHidden/>
              </w:rPr>
              <w:instrText xml:space="preserve"> PAGEREF _Toc55805694 \h </w:instrText>
            </w:r>
            <w:r>
              <w:rPr>
                <w:noProof/>
                <w:webHidden/>
              </w:rPr>
            </w:r>
          </w:ins>
          <w:r>
            <w:rPr>
              <w:noProof/>
              <w:webHidden/>
            </w:rPr>
            <w:fldChar w:fldCharType="separate"/>
          </w:r>
          <w:ins w:id="175" w:author="Zaoral Timo (inf19133)" w:date="2020-11-09T09:18:00Z">
            <w:r w:rsidR="00AA5A9D">
              <w:rPr>
                <w:noProof/>
                <w:webHidden/>
              </w:rPr>
              <w:t>18</w:t>
            </w:r>
          </w:ins>
          <w:ins w:id="176" w:author="Zaoral Timo (inf19133)" w:date="2020-11-09T09:14:00Z">
            <w:r>
              <w:rPr>
                <w:noProof/>
                <w:webHidden/>
              </w:rPr>
              <w:fldChar w:fldCharType="end"/>
            </w:r>
            <w:r w:rsidRPr="00132B5B">
              <w:rPr>
                <w:rStyle w:val="Hyperlink"/>
                <w:noProof/>
              </w:rPr>
              <w:fldChar w:fldCharType="end"/>
            </w:r>
          </w:ins>
        </w:p>
        <w:p w14:paraId="45896D19" w14:textId="657D84DF" w:rsidR="00732BF9" w:rsidRDefault="00732BF9">
          <w:pPr>
            <w:pStyle w:val="Verzeichnis2"/>
            <w:tabs>
              <w:tab w:val="left" w:pos="1132"/>
              <w:tab w:val="right" w:leader="dot" w:pos="9060"/>
            </w:tabs>
            <w:rPr>
              <w:ins w:id="177" w:author="Zaoral Timo (inf19133)" w:date="2020-11-09T09:14:00Z"/>
              <w:rFonts w:asciiTheme="minorHAnsi" w:eastAsiaTheme="minorEastAsia" w:hAnsiTheme="minorHAnsi" w:cstheme="minorBidi"/>
              <w:noProof/>
              <w:szCs w:val="22"/>
              <w:lang w:val="en-GB" w:eastAsia="en-GB"/>
            </w:rPr>
          </w:pPr>
          <w:ins w:id="178"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"_Toc55805695"</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5.1.</w:t>
            </w:r>
            <w:r>
              <w:rPr>
                <w:rFonts w:asciiTheme="minorHAnsi" w:eastAsiaTheme="minorEastAsia" w:hAnsiTheme="minorHAnsi" w:cstheme="minorBidi"/>
                <w:noProof/>
                <w:szCs w:val="22"/>
                <w:lang w:val="en-GB" w:eastAsia="en-GB"/>
              </w:rPr>
              <w:tab/>
            </w:r>
            <w:r w:rsidRPr="00132B5B">
              <w:rPr>
                <w:rStyle w:val="Hyperlink"/>
                <w:noProof/>
                <w:lang w:val="en-GB"/>
              </w:rPr>
              <w:t>/BUG10/Generic Information Exception</w:t>
            </w:r>
            <w:r>
              <w:rPr>
                <w:noProof/>
                <w:webHidden/>
              </w:rPr>
              <w:tab/>
            </w:r>
            <w:r>
              <w:rPr>
                <w:noProof/>
                <w:webHidden/>
              </w:rPr>
              <w:fldChar w:fldCharType="begin"/>
            </w:r>
            <w:r>
              <w:rPr>
                <w:noProof/>
                <w:webHidden/>
              </w:rPr>
              <w:instrText xml:space="preserve"> PAGEREF _Toc55805695 \h </w:instrText>
            </w:r>
            <w:r>
              <w:rPr>
                <w:noProof/>
                <w:webHidden/>
              </w:rPr>
            </w:r>
          </w:ins>
          <w:r>
            <w:rPr>
              <w:noProof/>
              <w:webHidden/>
            </w:rPr>
            <w:fldChar w:fldCharType="separate"/>
          </w:r>
          <w:ins w:id="179" w:author="Zaoral Timo (inf19133)" w:date="2020-11-09T09:18:00Z">
            <w:r w:rsidR="00AA5A9D">
              <w:rPr>
                <w:noProof/>
                <w:webHidden/>
              </w:rPr>
              <w:t>18</w:t>
            </w:r>
          </w:ins>
          <w:ins w:id="180" w:author="Zaoral Timo (inf19133)" w:date="2020-11-09T09:14:00Z">
            <w:r>
              <w:rPr>
                <w:noProof/>
                <w:webHidden/>
              </w:rPr>
              <w:fldChar w:fldCharType="end"/>
            </w:r>
            <w:r w:rsidRPr="00132B5B">
              <w:rPr>
                <w:rStyle w:val="Hyperlink"/>
                <w:noProof/>
              </w:rPr>
              <w:fldChar w:fldCharType="end"/>
            </w:r>
          </w:ins>
        </w:p>
        <w:p w14:paraId="442B40FB" w14:textId="302028D7" w:rsidR="00732BF9" w:rsidRDefault="00732BF9">
          <w:pPr>
            <w:pStyle w:val="Verzeichnis2"/>
            <w:tabs>
              <w:tab w:val="left" w:pos="1132"/>
              <w:tab w:val="right" w:leader="dot" w:pos="9060"/>
            </w:tabs>
            <w:rPr>
              <w:ins w:id="181" w:author="Zaoral Timo (inf19133)" w:date="2020-11-09T09:14:00Z"/>
              <w:rFonts w:asciiTheme="minorHAnsi" w:eastAsiaTheme="minorEastAsia" w:hAnsiTheme="minorHAnsi" w:cstheme="minorBidi"/>
              <w:noProof/>
              <w:szCs w:val="22"/>
              <w:lang w:val="en-GB" w:eastAsia="en-GB"/>
            </w:rPr>
          </w:pPr>
          <w:ins w:id="182" w:author="Zaoral Timo (inf19133)" w:date="2020-11-09T09:14:00Z">
            <w:r w:rsidRPr="00132B5B">
              <w:rPr>
                <w:rStyle w:val="Hyperlink"/>
                <w:noProof/>
              </w:rPr>
              <w:lastRenderedPageBreak/>
              <w:fldChar w:fldCharType="begin"/>
            </w:r>
            <w:r w:rsidRPr="00132B5B">
              <w:rPr>
                <w:rStyle w:val="Hyperlink"/>
                <w:noProof/>
              </w:rPr>
              <w:instrText xml:space="preserve"> </w:instrText>
            </w:r>
            <w:r>
              <w:rPr>
                <w:noProof/>
              </w:rPr>
              <w:instrText>HYPERLINK \l "_Toc55805696"</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5.2.</w:t>
            </w:r>
            <w:r>
              <w:rPr>
                <w:rFonts w:asciiTheme="minorHAnsi" w:eastAsiaTheme="minorEastAsia" w:hAnsiTheme="minorHAnsi" w:cstheme="minorBidi"/>
                <w:noProof/>
                <w:szCs w:val="22"/>
                <w:lang w:val="en-GB" w:eastAsia="en-GB"/>
              </w:rPr>
              <w:tab/>
            </w:r>
            <w:r w:rsidRPr="00132B5B">
              <w:rPr>
                <w:rStyle w:val="Hyperlink"/>
                <w:noProof/>
                <w:lang w:val="en-GB"/>
              </w:rPr>
              <w:t>/BUG20/Electrical Interfaces Exception</w:t>
            </w:r>
            <w:r>
              <w:rPr>
                <w:noProof/>
                <w:webHidden/>
              </w:rPr>
              <w:tab/>
            </w:r>
            <w:r>
              <w:rPr>
                <w:noProof/>
                <w:webHidden/>
              </w:rPr>
              <w:fldChar w:fldCharType="begin"/>
            </w:r>
            <w:r>
              <w:rPr>
                <w:noProof/>
                <w:webHidden/>
              </w:rPr>
              <w:instrText xml:space="preserve"> PAGEREF _Toc55805696 \h </w:instrText>
            </w:r>
            <w:r>
              <w:rPr>
                <w:noProof/>
                <w:webHidden/>
              </w:rPr>
            </w:r>
          </w:ins>
          <w:r>
            <w:rPr>
              <w:noProof/>
              <w:webHidden/>
            </w:rPr>
            <w:fldChar w:fldCharType="separate"/>
          </w:r>
          <w:ins w:id="183" w:author="Zaoral Timo (inf19133)" w:date="2020-11-09T09:18:00Z">
            <w:r w:rsidR="00AA5A9D">
              <w:rPr>
                <w:noProof/>
                <w:webHidden/>
              </w:rPr>
              <w:t>18</w:t>
            </w:r>
          </w:ins>
          <w:ins w:id="184" w:author="Zaoral Timo (inf19133)" w:date="2020-11-09T09:14:00Z">
            <w:r>
              <w:rPr>
                <w:noProof/>
                <w:webHidden/>
              </w:rPr>
              <w:fldChar w:fldCharType="end"/>
            </w:r>
            <w:r w:rsidRPr="00132B5B">
              <w:rPr>
                <w:rStyle w:val="Hyperlink"/>
                <w:noProof/>
              </w:rPr>
              <w:fldChar w:fldCharType="end"/>
            </w:r>
          </w:ins>
        </w:p>
        <w:p w14:paraId="4A68C269" w14:textId="09DACAB8" w:rsidR="00732BF9" w:rsidRDefault="00732BF9">
          <w:pPr>
            <w:pStyle w:val="Verzeichnis2"/>
            <w:tabs>
              <w:tab w:val="left" w:pos="1132"/>
              <w:tab w:val="right" w:leader="dot" w:pos="9060"/>
            </w:tabs>
            <w:rPr>
              <w:ins w:id="185" w:author="Zaoral Timo (inf19133)" w:date="2020-11-09T09:14:00Z"/>
              <w:rFonts w:asciiTheme="minorHAnsi" w:eastAsiaTheme="minorEastAsia" w:hAnsiTheme="minorHAnsi" w:cstheme="minorBidi"/>
              <w:noProof/>
              <w:szCs w:val="22"/>
              <w:lang w:val="en-GB" w:eastAsia="en-GB"/>
            </w:rPr>
          </w:pPr>
          <w:ins w:id="186"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"_Toc55805697"</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lang w:val="en-GB" w:bidi="x-none"/>
                <w14:scene3d>
                  <w14:camera w14:prst="orthographicFront"/>
                  <w14:lightRig w14:rig="threePt" w14:dir="t">
                    <w14:rot w14:lat="0" w14:lon="0" w14:rev="0"/>
                  </w14:lightRig>
                </w14:scene3d>
              </w:rPr>
              <w:t>5.3.</w:t>
            </w:r>
            <w:r>
              <w:rPr>
                <w:rFonts w:asciiTheme="minorHAnsi" w:eastAsiaTheme="minorEastAsia" w:hAnsiTheme="minorHAnsi" w:cstheme="minorBidi"/>
                <w:noProof/>
                <w:szCs w:val="22"/>
                <w:lang w:val="en-GB" w:eastAsia="en-GB"/>
              </w:rPr>
              <w:tab/>
            </w:r>
            <w:r w:rsidRPr="00132B5B">
              <w:rPr>
                <w:rStyle w:val="Hyperlink"/>
                <w:noProof/>
                <w:lang w:val="en-GB"/>
              </w:rPr>
              <w:t>/BUG30/Generic Information Table Exception</w:t>
            </w:r>
            <w:r>
              <w:rPr>
                <w:noProof/>
                <w:webHidden/>
              </w:rPr>
              <w:tab/>
            </w:r>
            <w:r>
              <w:rPr>
                <w:noProof/>
                <w:webHidden/>
              </w:rPr>
              <w:fldChar w:fldCharType="begin"/>
            </w:r>
            <w:r>
              <w:rPr>
                <w:noProof/>
                <w:webHidden/>
              </w:rPr>
              <w:instrText xml:space="preserve"> PAGEREF _Toc55805697 \h </w:instrText>
            </w:r>
            <w:r>
              <w:rPr>
                <w:noProof/>
                <w:webHidden/>
              </w:rPr>
            </w:r>
          </w:ins>
          <w:r>
            <w:rPr>
              <w:noProof/>
              <w:webHidden/>
            </w:rPr>
            <w:fldChar w:fldCharType="separate"/>
          </w:r>
          <w:ins w:id="187" w:author="Zaoral Timo (inf19133)" w:date="2020-11-09T09:18:00Z">
            <w:r w:rsidR="00AA5A9D">
              <w:rPr>
                <w:noProof/>
                <w:webHidden/>
              </w:rPr>
              <w:t>18</w:t>
            </w:r>
          </w:ins>
          <w:ins w:id="188" w:author="Zaoral Timo (inf19133)" w:date="2020-11-09T09:14:00Z">
            <w:r>
              <w:rPr>
                <w:noProof/>
                <w:webHidden/>
              </w:rPr>
              <w:fldChar w:fldCharType="end"/>
            </w:r>
            <w:r w:rsidRPr="00132B5B">
              <w:rPr>
                <w:rStyle w:val="Hyperlink"/>
                <w:noProof/>
              </w:rPr>
              <w:fldChar w:fldCharType="end"/>
            </w:r>
          </w:ins>
        </w:p>
        <w:p w14:paraId="2FF71F32" w14:textId="6D95FD1F" w:rsidR="00732BF9" w:rsidRDefault="00732BF9">
          <w:pPr>
            <w:pStyle w:val="Verzeichnis1"/>
            <w:tabs>
              <w:tab w:val="left" w:pos="480"/>
              <w:tab w:val="right" w:leader="dot" w:pos="9060"/>
            </w:tabs>
            <w:rPr>
              <w:ins w:id="189" w:author="Zaoral Timo (inf19133)" w:date="2020-11-09T09:14:00Z"/>
              <w:rFonts w:asciiTheme="minorHAnsi" w:eastAsiaTheme="minorEastAsia" w:hAnsiTheme="minorHAnsi" w:cstheme="minorBidi"/>
              <w:b w:val="0"/>
              <w:noProof/>
              <w:szCs w:val="22"/>
              <w:lang w:val="en-GB" w:eastAsia="en-GB"/>
            </w:rPr>
          </w:pPr>
          <w:ins w:id="190"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"_Toc55805698"</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rPr>
              <w:t>6.</w:t>
            </w:r>
            <w:r>
              <w:rPr>
                <w:rFonts w:asciiTheme="minorHAnsi" w:eastAsiaTheme="minorEastAsia" w:hAnsiTheme="minorHAnsi" w:cstheme="minorBidi"/>
                <w:b w:val="0"/>
                <w:noProof/>
                <w:szCs w:val="22"/>
                <w:lang w:val="en-GB" w:eastAsia="en-GB"/>
              </w:rPr>
              <w:tab/>
            </w:r>
            <w:r w:rsidRPr="00132B5B">
              <w:rPr>
                <w:rStyle w:val="Hyperlink"/>
                <w:noProof/>
              </w:rPr>
              <w:t>Figures</w:t>
            </w:r>
            <w:r>
              <w:rPr>
                <w:noProof/>
                <w:webHidden/>
              </w:rPr>
              <w:tab/>
            </w:r>
            <w:r>
              <w:rPr>
                <w:noProof/>
                <w:webHidden/>
              </w:rPr>
              <w:fldChar w:fldCharType="begin"/>
            </w:r>
            <w:r>
              <w:rPr>
                <w:noProof/>
                <w:webHidden/>
              </w:rPr>
              <w:instrText xml:space="preserve"> PAGEREF _Toc55805698 \h </w:instrText>
            </w:r>
            <w:r>
              <w:rPr>
                <w:noProof/>
                <w:webHidden/>
              </w:rPr>
            </w:r>
          </w:ins>
          <w:r>
            <w:rPr>
              <w:noProof/>
              <w:webHidden/>
            </w:rPr>
            <w:fldChar w:fldCharType="separate"/>
          </w:r>
          <w:ins w:id="191" w:author="Zaoral Timo (inf19133)" w:date="2020-11-09T09:18:00Z">
            <w:r w:rsidR="00AA5A9D">
              <w:rPr>
                <w:noProof/>
                <w:webHidden/>
              </w:rPr>
              <w:t>19</w:t>
            </w:r>
          </w:ins>
          <w:ins w:id="192" w:author="Zaoral Timo (inf19133)" w:date="2020-11-09T09:14:00Z">
            <w:r>
              <w:rPr>
                <w:noProof/>
                <w:webHidden/>
              </w:rPr>
              <w:fldChar w:fldCharType="end"/>
            </w:r>
            <w:r w:rsidRPr="00132B5B">
              <w:rPr>
                <w:rStyle w:val="Hyperlink"/>
                <w:noProof/>
              </w:rPr>
              <w:fldChar w:fldCharType="end"/>
            </w:r>
          </w:ins>
        </w:p>
        <w:p w14:paraId="36748DF7" w14:textId="16FCEF4A" w:rsidR="00732BF9" w:rsidRDefault="00732BF9">
          <w:pPr>
            <w:pStyle w:val="Verzeichnis1"/>
            <w:tabs>
              <w:tab w:val="left" w:pos="480"/>
              <w:tab w:val="right" w:leader="dot" w:pos="9060"/>
            </w:tabs>
            <w:rPr>
              <w:ins w:id="193" w:author="Zaoral Timo (inf19133)" w:date="2020-11-09T09:14:00Z"/>
              <w:rFonts w:asciiTheme="minorHAnsi" w:eastAsiaTheme="minorEastAsia" w:hAnsiTheme="minorHAnsi" w:cstheme="minorBidi"/>
              <w:b w:val="0"/>
              <w:noProof/>
              <w:szCs w:val="22"/>
              <w:lang w:val="en-GB" w:eastAsia="en-GB"/>
            </w:rPr>
          </w:pPr>
          <w:ins w:id="194" w:author="Zaoral Timo (inf19133)" w:date="2020-11-09T09:14:00Z">
            <w:r w:rsidRPr="00132B5B">
              <w:rPr>
                <w:rStyle w:val="Hyperlink"/>
                <w:noProof/>
              </w:rPr>
              <w:fldChar w:fldCharType="begin"/>
            </w:r>
            <w:r w:rsidRPr="00132B5B">
              <w:rPr>
                <w:rStyle w:val="Hyperlink"/>
                <w:noProof/>
              </w:rPr>
              <w:instrText xml:space="preserve"> </w:instrText>
            </w:r>
            <w:r>
              <w:rPr>
                <w:noProof/>
              </w:rPr>
              <w:instrText>HYPERLINK \l "_Toc55805699"</w:instrText>
            </w:r>
            <w:r w:rsidRPr="00132B5B">
              <w:rPr>
                <w:rStyle w:val="Hyperlink"/>
                <w:noProof/>
              </w:rPr>
              <w:instrText xml:space="preserve"> </w:instrText>
            </w:r>
            <w:r w:rsidRPr="00132B5B">
              <w:rPr>
                <w:rStyle w:val="Hyperlink"/>
                <w:noProof/>
              </w:rPr>
            </w:r>
            <w:r w:rsidRPr="00132B5B">
              <w:rPr>
                <w:rStyle w:val="Hyperlink"/>
                <w:noProof/>
              </w:rPr>
              <w:fldChar w:fldCharType="separate"/>
            </w:r>
            <w:r w:rsidRPr="00132B5B">
              <w:rPr>
                <w:rStyle w:val="Hyperlink"/>
                <w:noProof/>
              </w:rPr>
              <w:t>7.</w:t>
            </w:r>
            <w:r>
              <w:rPr>
                <w:rFonts w:asciiTheme="minorHAnsi" w:eastAsiaTheme="minorEastAsia" w:hAnsiTheme="minorHAnsi" w:cstheme="minorBidi"/>
                <w:b w:val="0"/>
                <w:noProof/>
                <w:szCs w:val="22"/>
                <w:lang w:val="en-GB" w:eastAsia="en-GB"/>
              </w:rPr>
              <w:tab/>
            </w:r>
            <w:r w:rsidRPr="00132B5B">
              <w:rPr>
                <w:rStyle w:val="Hyperlink"/>
                <w:noProof/>
              </w:rPr>
              <w:t>References</w:t>
            </w:r>
            <w:r>
              <w:rPr>
                <w:noProof/>
                <w:webHidden/>
              </w:rPr>
              <w:tab/>
            </w:r>
            <w:r>
              <w:rPr>
                <w:noProof/>
                <w:webHidden/>
              </w:rPr>
              <w:fldChar w:fldCharType="begin"/>
            </w:r>
            <w:r>
              <w:rPr>
                <w:noProof/>
                <w:webHidden/>
              </w:rPr>
              <w:instrText xml:space="preserve"> PAGEREF _Toc55805699 \h </w:instrText>
            </w:r>
            <w:r>
              <w:rPr>
                <w:noProof/>
                <w:webHidden/>
              </w:rPr>
            </w:r>
          </w:ins>
          <w:r>
            <w:rPr>
              <w:noProof/>
              <w:webHidden/>
            </w:rPr>
            <w:fldChar w:fldCharType="separate"/>
          </w:r>
          <w:ins w:id="195" w:author="Zaoral Timo (inf19133)" w:date="2020-11-09T09:18:00Z">
            <w:r w:rsidR="00AA5A9D">
              <w:rPr>
                <w:noProof/>
                <w:webHidden/>
              </w:rPr>
              <w:t>20</w:t>
            </w:r>
          </w:ins>
          <w:ins w:id="196" w:author="Zaoral Timo (inf19133)" w:date="2020-11-09T09:14:00Z">
            <w:r>
              <w:rPr>
                <w:noProof/>
                <w:webHidden/>
              </w:rPr>
              <w:fldChar w:fldCharType="end"/>
            </w:r>
            <w:r w:rsidRPr="00132B5B">
              <w:rPr>
                <w:rStyle w:val="Hyperlink"/>
                <w:noProof/>
              </w:rPr>
              <w:fldChar w:fldCharType="end"/>
            </w:r>
          </w:ins>
        </w:p>
        <w:p w14:paraId="1FF2A496" w14:textId="30771D8A" w:rsidR="00A50C0F" w:rsidDel="00A515C1" w:rsidRDefault="00A50C0F">
          <w:pPr>
            <w:pStyle w:val="Verzeichnis1"/>
            <w:tabs>
              <w:tab w:val="left" w:pos="480"/>
              <w:tab w:val="right" w:leader="dot" w:pos="9060"/>
            </w:tabs>
            <w:rPr>
              <w:ins w:id="197" w:author="Markus Rentschler" w:date="2020-10-23T12:47:00Z"/>
              <w:del w:id="198" w:author="Zaoral Timo (inf19133)" w:date="2020-10-26T13:41:00Z"/>
              <w:rFonts w:asciiTheme="minorHAnsi" w:eastAsiaTheme="minorEastAsia" w:hAnsiTheme="minorHAnsi" w:cstheme="minorBidi"/>
              <w:b w:val="0"/>
              <w:noProof/>
              <w:szCs w:val="22"/>
            </w:rPr>
          </w:pPr>
          <w:ins w:id="199" w:author="Markus Rentschler" w:date="2020-10-23T12:47:00Z">
            <w:del w:id="200" w:author="Zaoral Timo (inf19133)" w:date="2020-10-26T13:41:00Z">
              <w:r w:rsidRPr="00A515C1" w:rsidDel="00A515C1">
                <w:rPr>
                  <w:rStyle w:val="Hyperlink"/>
                  <w:b w:val="0"/>
                  <w:noProof/>
                </w:rPr>
                <w:delText>1.</w:delText>
              </w:r>
              <w:r w:rsidDel="00A515C1">
                <w:rPr>
                  <w:rFonts w:asciiTheme="minorHAnsi" w:eastAsiaTheme="minorEastAsia" w:hAnsiTheme="minorHAnsi" w:cstheme="minorBidi"/>
                  <w:b w:val="0"/>
                  <w:noProof/>
                  <w:szCs w:val="22"/>
                </w:rPr>
                <w:tab/>
              </w:r>
              <w:r w:rsidRPr="00A515C1" w:rsidDel="00A515C1">
                <w:rPr>
                  <w:rStyle w:val="Hyperlink"/>
                  <w:b w:val="0"/>
                  <w:noProof/>
                  <w:lang w:val="en-GB"/>
                </w:rPr>
                <w:delText>Goal</w:delText>
              </w:r>
              <w:r w:rsidDel="00A515C1">
                <w:rPr>
                  <w:noProof/>
                  <w:webHidden/>
                </w:rPr>
                <w:tab/>
                <w:delText>3</w:delText>
              </w:r>
            </w:del>
          </w:ins>
        </w:p>
        <w:p w14:paraId="3AA0DB4B" w14:textId="5E49EDFA" w:rsidR="00A50C0F" w:rsidDel="00A515C1" w:rsidRDefault="00A50C0F">
          <w:pPr>
            <w:pStyle w:val="Verzeichnis1"/>
            <w:tabs>
              <w:tab w:val="left" w:pos="480"/>
              <w:tab w:val="right" w:leader="dot" w:pos="9060"/>
            </w:tabs>
            <w:rPr>
              <w:ins w:id="201" w:author="Markus Rentschler" w:date="2020-10-23T12:47:00Z"/>
              <w:del w:id="202" w:author="Zaoral Timo (inf19133)" w:date="2020-10-26T13:41:00Z"/>
              <w:rFonts w:asciiTheme="minorHAnsi" w:eastAsiaTheme="minorEastAsia" w:hAnsiTheme="minorHAnsi" w:cstheme="minorBidi"/>
              <w:b w:val="0"/>
              <w:noProof/>
              <w:szCs w:val="22"/>
            </w:rPr>
          </w:pPr>
          <w:ins w:id="203" w:author="Markus Rentschler" w:date="2020-10-23T12:47:00Z">
            <w:del w:id="204" w:author="Zaoral Timo (inf19133)" w:date="2020-10-26T13:41:00Z">
              <w:r w:rsidRPr="00A515C1" w:rsidDel="00A515C1">
                <w:rPr>
                  <w:rStyle w:val="Hyperlink"/>
                  <w:b w:val="0"/>
                  <w:noProof/>
                </w:rPr>
                <w:delText>2.</w:delText>
              </w:r>
              <w:r w:rsidDel="00A515C1">
                <w:rPr>
                  <w:rFonts w:asciiTheme="minorHAnsi" w:eastAsiaTheme="minorEastAsia" w:hAnsiTheme="minorHAnsi" w:cstheme="minorBidi"/>
                  <w:b w:val="0"/>
                  <w:noProof/>
                  <w:szCs w:val="22"/>
                </w:rPr>
                <w:tab/>
              </w:r>
              <w:r w:rsidRPr="00A515C1" w:rsidDel="00A515C1">
                <w:rPr>
                  <w:rStyle w:val="Hyperlink"/>
                  <w:b w:val="0"/>
                  <w:noProof/>
                  <w:lang w:val="en-GB"/>
                </w:rPr>
                <w:delText>Non-functional Requirements</w:delText>
              </w:r>
              <w:r w:rsidDel="00A515C1">
                <w:rPr>
                  <w:noProof/>
                  <w:webHidden/>
                </w:rPr>
                <w:tab/>
                <w:delText>4</w:delText>
              </w:r>
            </w:del>
          </w:ins>
        </w:p>
        <w:p w14:paraId="4809AD0E" w14:textId="47A5ECAA" w:rsidR="00A50C0F" w:rsidDel="00A515C1" w:rsidRDefault="00A50C0F">
          <w:pPr>
            <w:pStyle w:val="Verzeichnis2"/>
            <w:tabs>
              <w:tab w:val="left" w:pos="1132"/>
              <w:tab w:val="right" w:leader="dot" w:pos="9060"/>
            </w:tabs>
            <w:rPr>
              <w:ins w:id="205" w:author="Markus Rentschler" w:date="2020-10-23T12:47:00Z"/>
              <w:del w:id="206" w:author="Zaoral Timo (inf19133)" w:date="2020-10-26T13:41:00Z"/>
              <w:rFonts w:asciiTheme="minorHAnsi" w:eastAsiaTheme="minorEastAsia" w:hAnsiTheme="minorHAnsi" w:cstheme="minorBidi"/>
              <w:noProof/>
              <w:szCs w:val="22"/>
            </w:rPr>
          </w:pPr>
          <w:ins w:id="207" w:author="Markus Rentschler" w:date="2020-10-23T12:47:00Z">
            <w:del w:id="208"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2.1.</w:delText>
              </w:r>
              <w:r w:rsidDel="00A515C1">
                <w:rPr>
                  <w:rFonts w:asciiTheme="minorHAnsi" w:eastAsiaTheme="minorEastAsia" w:hAnsiTheme="minorHAnsi" w:cstheme="minorBidi"/>
                  <w:noProof/>
                  <w:szCs w:val="22"/>
                </w:rPr>
                <w:tab/>
              </w:r>
              <w:r w:rsidRPr="00A515C1" w:rsidDel="00A515C1">
                <w:rPr>
                  <w:rStyle w:val="Hyperlink"/>
                  <w:noProof/>
                  <w:lang w:val="en-GB"/>
                </w:rPr>
                <w:delText>/NF10/ Overview</w:delText>
              </w:r>
              <w:r w:rsidDel="00A515C1">
                <w:rPr>
                  <w:noProof/>
                  <w:webHidden/>
                </w:rPr>
                <w:tab/>
                <w:delText>4</w:delText>
              </w:r>
            </w:del>
          </w:ins>
        </w:p>
        <w:p w14:paraId="3640BFA3" w14:textId="0E83708C" w:rsidR="00A50C0F" w:rsidDel="00A515C1" w:rsidRDefault="00A50C0F">
          <w:pPr>
            <w:pStyle w:val="Verzeichnis2"/>
            <w:tabs>
              <w:tab w:val="left" w:pos="1132"/>
              <w:tab w:val="right" w:leader="dot" w:pos="9060"/>
            </w:tabs>
            <w:rPr>
              <w:ins w:id="209" w:author="Markus Rentschler" w:date="2020-10-23T12:47:00Z"/>
              <w:del w:id="210" w:author="Zaoral Timo (inf19133)" w:date="2020-10-26T13:41:00Z"/>
              <w:rFonts w:asciiTheme="minorHAnsi" w:eastAsiaTheme="minorEastAsia" w:hAnsiTheme="minorHAnsi" w:cstheme="minorBidi"/>
              <w:noProof/>
              <w:szCs w:val="22"/>
            </w:rPr>
          </w:pPr>
          <w:ins w:id="211" w:author="Markus Rentschler" w:date="2020-10-23T12:47:00Z">
            <w:del w:id="212"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2.2.</w:delText>
              </w:r>
              <w:r w:rsidDel="00A515C1">
                <w:rPr>
                  <w:rFonts w:asciiTheme="minorHAnsi" w:eastAsiaTheme="minorEastAsia" w:hAnsiTheme="minorHAnsi" w:cstheme="minorBidi"/>
                  <w:noProof/>
                  <w:szCs w:val="22"/>
                </w:rPr>
                <w:tab/>
              </w:r>
              <w:r w:rsidRPr="00A515C1" w:rsidDel="00A515C1">
                <w:rPr>
                  <w:rStyle w:val="Hyperlink"/>
                  <w:noProof/>
                  <w:lang w:val="en-GB"/>
                </w:rPr>
                <w:delText>/NF20/ Load Attributes</w:delText>
              </w:r>
              <w:r w:rsidDel="00A515C1">
                <w:rPr>
                  <w:noProof/>
                  <w:webHidden/>
                </w:rPr>
                <w:tab/>
                <w:delText>5</w:delText>
              </w:r>
            </w:del>
          </w:ins>
        </w:p>
        <w:p w14:paraId="6D04A9FA" w14:textId="192FDA8F" w:rsidR="00A50C0F" w:rsidDel="00A515C1" w:rsidRDefault="00A50C0F">
          <w:pPr>
            <w:pStyle w:val="Verzeichnis2"/>
            <w:tabs>
              <w:tab w:val="left" w:pos="1132"/>
              <w:tab w:val="right" w:leader="dot" w:pos="9060"/>
            </w:tabs>
            <w:rPr>
              <w:ins w:id="213" w:author="Markus Rentschler" w:date="2020-10-23T12:47:00Z"/>
              <w:del w:id="214" w:author="Zaoral Timo (inf19133)" w:date="2020-10-26T13:41:00Z"/>
              <w:rFonts w:asciiTheme="minorHAnsi" w:eastAsiaTheme="minorEastAsia" w:hAnsiTheme="minorHAnsi" w:cstheme="minorBidi"/>
              <w:noProof/>
              <w:szCs w:val="22"/>
            </w:rPr>
          </w:pPr>
          <w:ins w:id="215" w:author="Markus Rentschler" w:date="2020-10-23T12:47:00Z">
            <w:del w:id="216" w:author="Zaoral Timo (inf19133)" w:date="2020-10-26T13:41:00Z">
              <w:r w:rsidRPr="00A515C1" w:rsidDel="00A515C1">
                <w:rPr>
                  <w:rStyle w:val="Hyperlink"/>
                  <w:noProof/>
                  <w:lang w:bidi="x-none"/>
                  <w14:scene3d>
                    <w14:camera w14:prst="orthographicFront"/>
                    <w14:lightRig w14:rig="threePt" w14:dir="t">
                      <w14:rot w14:lat="0" w14:lon="0" w14:rev="0"/>
                    </w14:lightRig>
                  </w14:scene3d>
                </w:rPr>
                <w:delText>2.3.</w:delText>
              </w:r>
              <w:r w:rsidDel="00A515C1">
                <w:rPr>
                  <w:rFonts w:asciiTheme="minorHAnsi" w:eastAsiaTheme="minorEastAsia" w:hAnsiTheme="minorHAnsi" w:cstheme="minorBidi"/>
                  <w:noProof/>
                  <w:szCs w:val="22"/>
                </w:rPr>
                <w:tab/>
              </w:r>
              <w:r w:rsidRPr="00A515C1" w:rsidDel="00A515C1">
                <w:rPr>
                  <w:rStyle w:val="Hyperlink"/>
                  <w:noProof/>
                  <w:lang w:val="en-GB"/>
                </w:rPr>
                <w:delText>/NF30/ Application Load Toolbar</w:delText>
              </w:r>
              <w:r w:rsidDel="00A515C1">
                <w:rPr>
                  <w:noProof/>
                  <w:webHidden/>
                </w:rPr>
                <w:tab/>
                <w:delText>5</w:delText>
              </w:r>
            </w:del>
          </w:ins>
        </w:p>
        <w:p w14:paraId="66F9CCE3" w14:textId="08CA2C0A" w:rsidR="00A50C0F" w:rsidDel="00A515C1" w:rsidRDefault="00A50C0F">
          <w:pPr>
            <w:pStyle w:val="Verzeichnis2"/>
            <w:tabs>
              <w:tab w:val="left" w:pos="1132"/>
              <w:tab w:val="right" w:leader="dot" w:pos="9060"/>
            </w:tabs>
            <w:rPr>
              <w:ins w:id="217" w:author="Markus Rentschler" w:date="2020-10-23T12:47:00Z"/>
              <w:del w:id="218" w:author="Zaoral Timo (inf19133)" w:date="2020-10-26T13:41:00Z"/>
              <w:rFonts w:asciiTheme="minorHAnsi" w:eastAsiaTheme="minorEastAsia" w:hAnsiTheme="minorHAnsi" w:cstheme="minorBidi"/>
              <w:noProof/>
              <w:szCs w:val="22"/>
            </w:rPr>
          </w:pPr>
          <w:ins w:id="219" w:author="Markus Rentschler" w:date="2020-10-23T12:47:00Z">
            <w:del w:id="220"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2.4.</w:delText>
              </w:r>
              <w:r w:rsidDel="00A515C1">
                <w:rPr>
                  <w:rFonts w:asciiTheme="minorHAnsi" w:eastAsiaTheme="minorEastAsia" w:hAnsiTheme="minorHAnsi" w:cstheme="minorBidi"/>
                  <w:noProof/>
                  <w:szCs w:val="22"/>
                </w:rPr>
                <w:tab/>
              </w:r>
              <w:r w:rsidRPr="00A515C1" w:rsidDel="00A515C1">
                <w:rPr>
                  <w:rStyle w:val="Hyperlink"/>
                  <w:noProof/>
                  <w:lang w:val="en-GB"/>
                </w:rPr>
                <w:delText>/NF40/Application Load Window Sizing</w:delText>
              </w:r>
              <w:r w:rsidDel="00A515C1">
                <w:rPr>
                  <w:noProof/>
                  <w:webHidden/>
                </w:rPr>
                <w:tab/>
                <w:delText>6</w:delText>
              </w:r>
            </w:del>
          </w:ins>
        </w:p>
        <w:p w14:paraId="1835FE0E" w14:textId="5DAFDC70" w:rsidR="00A50C0F" w:rsidDel="00A515C1" w:rsidRDefault="00A50C0F">
          <w:pPr>
            <w:pStyle w:val="Verzeichnis2"/>
            <w:tabs>
              <w:tab w:val="left" w:pos="1132"/>
              <w:tab w:val="right" w:leader="dot" w:pos="9060"/>
            </w:tabs>
            <w:rPr>
              <w:ins w:id="221" w:author="Markus Rentschler" w:date="2020-10-23T12:47:00Z"/>
              <w:del w:id="222" w:author="Zaoral Timo (inf19133)" w:date="2020-10-26T13:41:00Z"/>
              <w:rFonts w:asciiTheme="minorHAnsi" w:eastAsiaTheme="minorEastAsia" w:hAnsiTheme="minorHAnsi" w:cstheme="minorBidi"/>
              <w:noProof/>
              <w:szCs w:val="22"/>
            </w:rPr>
          </w:pPr>
          <w:ins w:id="223" w:author="Markus Rentschler" w:date="2020-10-23T12:47:00Z">
            <w:del w:id="224" w:author="Zaoral Timo (inf19133)" w:date="2020-10-26T13:41:00Z">
              <w:r w:rsidRPr="00A515C1" w:rsidDel="00A515C1">
                <w:rPr>
                  <w:rStyle w:val="Hyperlink"/>
                  <w:noProof/>
                  <w:lang w:bidi="x-none"/>
                  <w14:scene3d>
                    <w14:camera w14:prst="orthographicFront"/>
                    <w14:lightRig w14:rig="threePt" w14:dir="t">
                      <w14:rot w14:lat="0" w14:lon="0" w14:rev="0"/>
                    </w14:lightRig>
                  </w14:scene3d>
                </w:rPr>
                <w:delText>2.5.</w:delText>
              </w:r>
              <w:r w:rsidDel="00A515C1">
                <w:rPr>
                  <w:rFonts w:asciiTheme="minorHAnsi" w:eastAsiaTheme="minorEastAsia" w:hAnsiTheme="minorHAnsi" w:cstheme="minorBidi"/>
                  <w:noProof/>
                  <w:szCs w:val="22"/>
                </w:rPr>
                <w:tab/>
              </w:r>
              <w:r w:rsidRPr="00A515C1" w:rsidDel="00A515C1">
                <w:rPr>
                  <w:rStyle w:val="Hyperlink"/>
                  <w:noProof/>
                  <w:lang w:val="en-GB"/>
                </w:rPr>
                <w:delText>/NF50/Rename Documents</w:delText>
              </w:r>
              <w:r w:rsidDel="00A515C1">
                <w:rPr>
                  <w:noProof/>
                  <w:webHidden/>
                </w:rPr>
                <w:tab/>
                <w:delText>6</w:delText>
              </w:r>
            </w:del>
          </w:ins>
        </w:p>
        <w:p w14:paraId="6A600D8A" w14:textId="75C92E6B" w:rsidR="00A50C0F" w:rsidDel="00A515C1" w:rsidRDefault="00A50C0F">
          <w:pPr>
            <w:pStyle w:val="Verzeichnis1"/>
            <w:tabs>
              <w:tab w:val="left" w:pos="480"/>
              <w:tab w:val="right" w:leader="dot" w:pos="9060"/>
            </w:tabs>
            <w:rPr>
              <w:ins w:id="225" w:author="Markus Rentschler" w:date="2020-10-23T12:47:00Z"/>
              <w:del w:id="226" w:author="Zaoral Timo (inf19133)" w:date="2020-10-26T13:41:00Z"/>
              <w:rFonts w:asciiTheme="minorHAnsi" w:eastAsiaTheme="minorEastAsia" w:hAnsiTheme="minorHAnsi" w:cstheme="minorBidi"/>
              <w:b w:val="0"/>
              <w:noProof/>
              <w:szCs w:val="22"/>
            </w:rPr>
          </w:pPr>
          <w:ins w:id="227" w:author="Markus Rentschler" w:date="2020-10-23T12:47:00Z">
            <w:del w:id="228" w:author="Zaoral Timo (inf19133)" w:date="2020-10-26T13:41:00Z">
              <w:r w:rsidRPr="00A515C1" w:rsidDel="00A515C1">
                <w:rPr>
                  <w:rStyle w:val="Hyperlink"/>
                  <w:b w:val="0"/>
                  <w:noProof/>
                  <w:lang w:val="en-GB"/>
                </w:rPr>
                <w:delText>3.</w:delText>
              </w:r>
              <w:r w:rsidDel="00A515C1">
                <w:rPr>
                  <w:rFonts w:asciiTheme="minorHAnsi" w:eastAsiaTheme="minorEastAsia" w:hAnsiTheme="minorHAnsi" w:cstheme="minorBidi"/>
                  <w:b w:val="0"/>
                  <w:noProof/>
                  <w:szCs w:val="22"/>
                </w:rPr>
                <w:tab/>
              </w:r>
              <w:r w:rsidRPr="00A515C1" w:rsidDel="00A515C1">
                <w:rPr>
                  <w:rStyle w:val="Hyperlink"/>
                  <w:b w:val="0"/>
                  <w:noProof/>
                  <w:lang w:val="en-GB"/>
                </w:rPr>
                <w:delText>Functional Requirements</w:delText>
              </w:r>
              <w:r w:rsidDel="00A515C1">
                <w:rPr>
                  <w:noProof/>
                  <w:webHidden/>
                </w:rPr>
                <w:tab/>
                <w:delText>7</w:delText>
              </w:r>
            </w:del>
          </w:ins>
        </w:p>
        <w:p w14:paraId="01F458A7" w14:textId="5D199E55" w:rsidR="00A50C0F" w:rsidDel="00A515C1" w:rsidRDefault="00A50C0F">
          <w:pPr>
            <w:pStyle w:val="Verzeichnis2"/>
            <w:tabs>
              <w:tab w:val="left" w:pos="1132"/>
              <w:tab w:val="right" w:leader="dot" w:pos="9060"/>
            </w:tabs>
            <w:rPr>
              <w:ins w:id="229" w:author="Markus Rentschler" w:date="2020-10-23T12:47:00Z"/>
              <w:del w:id="230" w:author="Zaoral Timo (inf19133)" w:date="2020-10-26T13:41:00Z"/>
              <w:rFonts w:asciiTheme="minorHAnsi" w:eastAsiaTheme="minorEastAsia" w:hAnsiTheme="minorHAnsi" w:cstheme="minorBidi"/>
              <w:noProof/>
              <w:szCs w:val="22"/>
            </w:rPr>
          </w:pPr>
          <w:ins w:id="231" w:author="Markus Rentschler" w:date="2020-10-23T12:47:00Z">
            <w:del w:id="232" w:author="Zaoral Timo (inf19133)" w:date="2020-10-26T13:41:00Z">
              <w:r w:rsidRPr="00A515C1" w:rsidDel="00A515C1">
                <w:rPr>
                  <w:rStyle w:val="Hyperlink"/>
                  <w:noProof/>
                  <w:lang w:val="en-US" w:bidi="x-none"/>
                  <w14:scene3d>
                    <w14:camera w14:prst="orthographicFront"/>
                    <w14:lightRig w14:rig="threePt" w14:dir="t">
                      <w14:rot w14:lat="0" w14:lon="0" w14:rev="0"/>
                    </w14:lightRig>
                  </w14:scene3d>
                </w:rPr>
                <w:delText>3.1.</w:delText>
              </w:r>
              <w:r w:rsidDel="00A515C1">
                <w:rPr>
                  <w:rFonts w:asciiTheme="minorHAnsi" w:eastAsiaTheme="minorEastAsia" w:hAnsiTheme="minorHAnsi" w:cstheme="minorBidi"/>
                  <w:noProof/>
                  <w:szCs w:val="22"/>
                </w:rPr>
                <w:tab/>
              </w:r>
              <w:r w:rsidRPr="00A515C1" w:rsidDel="00A515C1">
                <w:rPr>
                  <w:rStyle w:val="Hyperlink"/>
                  <w:noProof/>
                  <w:lang w:val="en-GB"/>
                </w:rPr>
                <w:delText>/F10/ Link to Manual</w:delText>
              </w:r>
              <w:r w:rsidDel="00A515C1">
                <w:rPr>
                  <w:noProof/>
                  <w:webHidden/>
                </w:rPr>
                <w:tab/>
                <w:delText>7</w:delText>
              </w:r>
            </w:del>
          </w:ins>
        </w:p>
        <w:p w14:paraId="15F9B944" w14:textId="541B2AA4" w:rsidR="00A50C0F" w:rsidDel="00A515C1" w:rsidRDefault="00A50C0F">
          <w:pPr>
            <w:pStyle w:val="Verzeichnis2"/>
            <w:tabs>
              <w:tab w:val="left" w:pos="1132"/>
              <w:tab w:val="right" w:leader="dot" w:pos="9060"/>
            </w:tabs>
            <w:rPr>
              <w:ins w:id="233" w:author="Markus Rentschler" w:date="2020-10-23T12:47:00Z"/>
              <w:del w:id="234" w:author="Zaoral Timo (inf19133)" w:date="2020-10-26T13:41:00Z"/>
              <w:rFonts w:asciiTheme="minorHAnsi" w:eastAsiaTheme="minorEastAsia" w:hAnsiTheme="minorHAnsi" w:cstheme="minorBidi"/>
              <w:noProof/>
              <w:szCs w:val="22"/>
            </w:rPr>
          </w:pPr>
          <w:ins w:id="235" w:author="Markus Rentschler" w:date="2020-10-23T12:47:00Z">
            <w:del w:id="236"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3.2.</w:delText>
              </w:r>
              <w:r w:rsidDel="00A515C1">
                <w:rPr>
                  <w:rFonts w:asciiTheme="minorHAnsi" w:eastAsiaTheme="minorEastAsia" w:hAnsiTheme="minorHAnsi" w:cstheme="minorBidi"/>
                  <w:noProof/>
                  <w:szCs w:val="22"/>
                </w:rPr>
                <w:tab/>
              </w:r>
              <w:r w:rsidRPr="00A515C1" w:rsidDel="00A515C1">
                <w:rPr>
                  <w:rStyle w:val="Hyperlink"/>
                  <w:noProof/>
                  <w:lang w:val="en-GB"/>
                </w:rPr>
                <w:delText>/F20/ Add Button at Interfaces</w:delText>
              </w:r>
              <w:r w:rsidDel="00A515C1">
                <w:rPr>
                  <w:noProof/>
                  <w:webHidden/>
                </w:rPr>
                <w:tab/>
                <w:delText>7</w:delText>
              </w:r>
            </w:del>
          </w:ins>
        </w:p>
        <w:p w14:paraId="28451AD5" w14:textId="7D08C4EA" w:rsidR="00A50C0F" w:rsidDel="00A515C1" w:rsidRDefault="00A50C0F">
          <w:pPr>
            <w:pStyle w:val="Verzeichnis2"/>
            <w:tabs>
              <w:tab w:val="left" w:pos="1132"/>
              <w:tab w:val="right" w:leader="dot" w:pos="9060"/>
            </w:tabs>
            <w:rPr>
              <w:ins w:id="237" w:author="Markus Rentschler" w:date="2020-10-23T12:47:00Z"/>
              <w:del w:id="238" w:author="Zaoral Timo (inf19133)" w:date="2020-10-26T13:41:00Z"/>
              <w:rFonts w:asciiTheme="minorHAnsi" w:eastAsiaTheme="minorEastAsia" w:hAnsiTheme="minorHAnsi" w:cstheme="minorBidi"/>
              <w:noProof/>
              <w:szCs w:val="22"/>
            </w:rPr>
          </w:pPr>
          <w:ins w:id="239" w:author="Markus Rentschler" w:date="2020-10-23T12:47:00Z">
            <w:del w:id="240"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3.3.</w:delText>
              </w:r>
              <w:r w:rsidDel="00A515C1">
                <w:rPr>
                  <w:rFonts w:asciiTheme="minorHAnsi" w:eastAsiaTheme="minorEastAsia" w:hAnsiTheme="minorHAnsi" w:cstheme="minorBidi"/>
                  <w:noProof/>
                  <w:szCs w:val="22"/>
                </w:rPr>
                <w:tab/>
              </w:r>
              <w:r w:rsidRPr="00A515C1" w:rsidDel="00A515C1">
                <w:rPr>
                  <w:rStyle w:val="Hyperlink"/>
                  <w:noProof/>
                  <w:lang w:val="en-GB"/>
                </w:rPr>
                <w:delText>/F30/Mechanical and Hydraulic Interfaces</w:delText>
              </w:r>
              <w:r w:rsidDel="00A515C1">
                <w:rPr>
                  <w:noProof/>
                  <w:webHidden/>
                </w:rPr>
                <w:tab/>
                <w:delText>7</w:delText>
              </w:r>
            </w:del>
          </w:ins>
        </w:p>
        <w:p w14:paraId="7E231F8A" w14:textId="7C8E5F4B" w:rsidR="00A50C0F" w:rsidDel="00A515C1" w:rsidRDefault="00A50C0F">
          <w:pPr>
            <w:pStyle w:val="Verzeichnis2"/>
            <w:tabs>
              <w:tab w:val="left" w:pos="1132"/>
              <w:tab w:val="right" w:leader="dot" w:pos="9060"/>
            </w:tabs>
            <w:rPr>
              <w:ins w:id="241" w:author="Markus Rentschler" w:date="2020-10-23T12:47:00Z"/>
              <w:del w:id="242" w:author="Zaoral Timo (inf19133)" w:date="2020-10-26T13:41:00Z"/>
              <w:rFonts w:asciiTheme="minorHAnsi" w:eastAsiaTheme="minorEastAsia" w:hAnsiTheme="minorHAnsi" w:cstheme="minorBidi"/>
              <w:noProof/>
              <w:szCs w:val="22"/>
            </w:rPr>
          </w:pPr>
          <w:ins w:id="243" w:author="Markus Rentschler" w:date="2020-10-23T12:47:00Z">
            <w:del w:id="244"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3.4.</w:delText>
              </w:r>
              <w:r w:rsidDel="00A515C1">
                <w:rPr>
                  <w:rFonts w:asciiTheme="minorHAnsi" w:eastAsiaTheme="minorEastAsia" w:hAnsiTheme="minorHAnsi" w:cstheme="minorBidi"/>
                  <w:noProof/>
                  <w:szCs w:val="22"/>
                </w:rPr>
                <w:tab/>
              </w:r>
              <w:r w:rsidRPr="00A515C1" w:rsidDel="00A515C1">
                <w:rPr>
                  <w:rStyle w:val="Hyperlink"/>
                  <w:noProof/>
                  <w:lang w:val="en-GB"/>
                </w:rPr>
                <w:delText>/F40/CAEX 2.15 &amp; CAEX 3.0 Output</w:delText>
              </w:r>
              <w:r w:rsidDel="00A515C1">
                <w:rPr>
                  <w:noProof/>
                  <w:webHidden/>
                </w:rPr>
                <w:tab/>
                <w:delText>8</w:delText>
              </w:r>
            </w:del>
          </w:ins>
        </w:p>
        <w:p w14:paraId="247DD9E2" w14:textId="7AD5FBE7" w:rsidR="00A50C0F" w:rsidDel="00A515C1" w:rsidRDefault="00A50C0F">
          <w:pPr>
            <w:pStyle w:val="Verzeichnis2"/>
            <w:tabs>
              <w:tab w:val="left" w:pos="1132"/>
              <w:tab w:val="right" w:leader="dot" w:pos="9060"/>
            </w:tabs>
            <w:rPr>
              <w:ins w:id="245" w:author="Markus Rentschler" w:date="2020-10-23T12:47:00Z"/>
              <w:del w:id="246" w:author="Zaoral Timo (inf19133)" w:date="2020-10-26T13:41:00Z"/>
              <w:rFonts w:asciiTheme="minorHAnsi" w:eastAsiaTheme="minorEastAsia" w:hAnsiTheme="minorHAnsi" w:cstheme="minorBidi"/>
              <w:noProof/>
              <w:szCs w:val="22"/>
            </w:rPr>
          </w:pPr>
          <w:ins w:id="247" w:author="Markus Rentschler" w:date="2020-10-23T12:47:00Z">
            <w:del w:id="248"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3.5.</w:delText>
              </w:r>
              <w:r w:rsidDel="00A515C1">
                <w:rPr>
                  <w:rFonts w:asciiTheme="minorHAnsi" w:eastAsiaTheme="minorEastAsia" w:hAnsiTheme="minorHAnsi" w:cstheme="minorBidi"/>
                  <w:noProof/>
                  <w:szCs w:val="22"/>
                </w:rPr>
                <w:tab/>
              </w:r>
              <w:r w:rsidRPr="00A515C1" w:rsidDel="00A515C1">
                <w:rPr>
                  <w:rStyle w:val="Hyperlink"/>
                  <w:noProof/>
                  <w:lang w:val="en-GB"/>
                </w:rPr>
                <w:delText>/F60/Parameter Requirements</w:delText>
              </w:r>
              <w:r w:rsidDel="00A515C1">
                <w:rPr>
                  <w:noProof/>
                  <w:webHidden/>
                </w:rPr>
                <w:tab/>
                <w:delText>9</w:delText>
              </w:r>
            </w:del>
          </w:ins>
        </w:p>
        <w:p w14:paraId="0B1C8A8C" w14:textId="6A7D962F" w:rsidR="00A50C0F" w:rsidDel="00A515C1" w:rsidRDefault="00A50C0F">
          <w:pPr>
            <w:pStyle w:val="Verzeichnis1"/>
            <w:tabs>
              <w:tab w:val="left" w:pos="480"/>
              <w:tab w:val="right" w:leader="dot" w:pos="9060"/>
            </w:tabs>
            <w:rPr>
              <w:ins w:id="249" w:author="Markus Rentschler" w:date="2020-10-23T12:47:00Z"/>
              <w:del w:id="250" w:author="Zaoral Timo (inf19133)" w:date="2020-10-26T13:41:00Z"/>
              <w:rFonts w:asciiTheme="minorHAnsi" w:eastAsiaTheme="minorEastAsia" w:hAnsiTheme="minorHAnsi" w:cstheme="minorBidi"/>
              <w:b w:val="0"/>
              <w:noProof/>
              <w:szCs w:val="22"/>
            </w:rPr>
          </w:pPr>
          <w:ins w:id="251" w:author="Markus Rentschler" w:date="2020-10-23T12:47:00Z">
            <w:del w:id="252" w:author="Zaoral Timo (inf19133)" w:date="2020-10-26T13:41:00Z">
              <w:r w:rsidRPr="00A515C1" w:rsidDel="00A515C1">
                <w:rPr>
                  <w:rStyle w:val="Hyperlink"/>
                  <w:b w:val="0"/>
                  <w:noProof/>
                </w:rPr>
                <w:delText>4.</w:delText>
              </w:r>
              <w:r w:rsidDel="00A515C1">
                <w:rPr>
                  <w:rFonts w:asciiTheme="minorHAnsi" w:eastAsiaTheme="minorEastAsia" w:hAnsiTheme="minorHAnsi" w:cstheme="minorBidi"/>
                  <w:b w:val="0"/>
                  <w:noProof/>
                  <w:szCs w:val="22"/>
                </w:rPr>
                <w:tab/>
              </w:r>
              <w:r w:rsidRPr="00A515C1" w:rsidDel="00A515C1">
                <w:rPr>
                  <w:rStyle w:val="Hyperlink"/>
                  <w:b w:val="0"/>
                  <w:noProof/>
                </w:rPr>
                <w:delText>Bug Fixes</w:delText>
              </w:r>
              <w:r w:rsidDel="00A515C1">
                <w:rPr>
                  <w:noProof/>
                  <w:webHidden/>
                </w:rPr>
                <w:tab/>
                <w:delText>10</w:delText>
              </w:r>
            </w:del>
          </w:ins>
        </w:p>
        <w:p w14:paraId="60FBCF5C" w14:textId="46CABD01" w:rsidR="00A50C0F" w:rsidDel="00A515C1" w:rsidRDefault="00A50C0F">
          <w:pPr>
            <w:pStyle w:val="Verzeichnis2"/>
            <w:tabs>
              <w:tab w:val="left" w:pos="1132"/>
              <w:tab w:val="right" w:leader="dot" w:pos="9060"/>
            </w:tabs>
            <w:rPr>
              <w:ins w:id="253" w:author="Markus Rentschler" w:date="2020-10-23T12:47:00Z"/>
              <w:del w:id="254" w:author="Zaoral Timo (inf19133)" w:date="2020-10-26T13:41:00Z"/>
              <w:rFonts w:asciiTheme="minorHAnsi" w:eastAsiaTheme="minorEastAsia" w:hAnsiTheme="minorHAnsi" w:cstheme="minorBidi"/>
              <w:noProof/>
              <w:szCs w:val="22"/>
            </w:rPr>
          </w:pPr>
          <w:ins w:id="255" w:author="Markus Rentschler" w:date="2020-10-23T12:47:00Z">
            <w:del w:id="256" w:author="Zaoral Timo (inf19133)" w:date="2020-10-26T13:41:00Z">
              <w:r w:rsidRPr="00A515C1" w:rsidDel="00A515C1">
                <w:rPr>
                  <w:rStyle w:val="Hyperlink"/>
                  <w:noProof/>
                  <w:lang w:val="en-GB" w:bidi="x-none"/>
                  <w14:scene3d>
                    <w14:camera w14:prst="orthographicFront"/>
                    <w14:lightRig w14:rig="threePt" w14:dir="t">
                      <w14:rot w14:lat="0" w14:lon="0" w14:rev="0"/>
                    </w14:lightRig>
                  </w14:scene3d>
                </w:rPr>
                <w:delText>4.1.</w:delText>
              </w:r>
              <w:r w:rsidDel="00A515C1">
                <w:rPr>
                  <w:rFonts w:asciiTheme="minorHAnsi" w:eastAsiaTheme="minorEastAsia" w:hAnsiTheme="minorHAnsi" w:cstheme="minorBidi"/>
                  <w:noProof/>
                  <w:szCs w:val="22"/>
                </w:rPr>
                <w:tab/>
              </w:r>
              <w:r w:rsidRPr="00A515C1" w:rsidDel="00A515C1">
                <w:rPr>
                  <w:rStyle w:val="Hyperlink"/>
                  <w:noProof/>
                  <w:lang w:val="en-GB"/>
                </w:rPr>
                <w:delText>/BUG10/Generic Information Exception</w:delText>
              </w:r>
              <w:r w:rsidDel="00A515C1">
                <w:rPr>
                  <w:noProof/>
                  <w:webHidden/>
                </w:rPr>
                <w:tab/>
                <w:delText>10</w:delText>
              </w:r>
            </w:del>
          </w:ins>
        </w:p>
        <w:p w14:paraId="374EE699" w14:textId="1E78E49A" w:rsidR="00A50C0F" w:rsidDel="00A515C1" w:rsidRDefault="00A50C0F">
          <w:pPr>
            <w:pStyle w:val="Verzeichnis2"/>
            <w:tabs>
              <w:tab w:val="left" w:pos="1132"/>
              <w:tab w:val="right" w:leader="dot" w:pos="9060"/>
            </w:tabs>
            <w:rPr>
              <w:ins w:id="257" w:author="Markus Rentschler" w:date="2020-10-23T12:47:00Z"/>
              <w:del w:id="258" w:author="Zaoral Timo (inf19133)" w:date="2020-10-26T13:41:00Z"/>
              <w:rFonts w:asciiTheme="minorHAnsi" w:eastAsiaTheme="minorEastAsia" w:hAnsiTheme="minorHAnsi" w:cstheme="minorBidi"/>
              <w:noProof/>
              <w:szCs w:val="22"/>
            </w:rPr>
          </w:pPr>
          <w:ins w:id="259" w:author="Markus Rentschler" w:date="2020-10-23T12:47:00Z">
            <w:del w:id="260" w:author="Zaoral Timo (inf19133)" w:date="2020-10-26T13:41:00Z">
              <w:r w:rsidRPr="00A515C1" w:rsidDel="00A515C1">
                <w:rPr>
                  <w:rStyle w:val="Hyperlink"/>
                  <w:noProof/>
                  <w:lang w:bidi="x-none"/>
                  <w14:scene3d>
                    <w14:camera w14:prst="orthographicFront"/>
                    <w14:lightRig w14:rig="threePt" w14:dir="t">
                      <w14:rot w14:lat="0" w14:lon="0" w14:rev="0"/>
                    </w14:lightRig>
                  </w14:scene3d>
                </w:rPr>
                <w:delText>4.2.</w:delText>
              </w:r>
              <w:r w:rsidDel="00A515C1">
                <w:rPr>
                  <w:rFonts w:asciiTheme="minorHAnsi" w:eastAsiaTheme="minorEastAsia" w:hAnsiTheme="minorHAnsi" w:cstheme="minorBidi"/>
                  <w:noProof/>
                  <w:szCs w:val="22"/>
                </w:rPr>
                <w:tab/>
              </w:r>
              <w:r w:rsidRPr="00A515C1" w:rsidDel="00A515C1">
                <w:rPr>
                  <w:rStyle w:val="Hyperlink"/>
                  <w:noProof/>
                  <w:lang w:val="en-GB"/>
                </w:rPr>
                <w:delText>/BUG20/Electrical Interfaces Exception</w:delText>
              </w:r>
              <w:r w:rsidDel="00A515C1">
                <w:rPr>
                  <w:noProof/>
                  <w:webHidden/>
                </w:rPr>
                <w:tab/>
                <w:delText>10</w:delText>
              </w:r>
            </w:del>
          </w:ins>
        </w:p>
        <w:p w14:paraId="68F13DD1" w14:textId="2DEAEAD6" w:rsidR="00A50C0F" w:rsidDel="00A515C1" w:rsidRDefault="00A50C0F">
          <w:pPr>
            <w:pStyle w:val="Verzeichnis1"/>
            <w:tabs>
              <w:tab w:val="left" w:pos="480"/>
              <w:tab w:val="right" w:leader="dot" w:pos="9060"/>
            </w:tabs>
            <w:rPr>
              <w:ins w:id="261" w:author="Markus Rentschler" w:date="2020-10-23T12:47:00Z"/>
              <w:del w:id="262" w:author="Zaoral Timo (inf19133)" w:date="2020-10-26T13:41:00Z"/>
              <w:rFonts w:asciiTheme="minorHAnsi" w:eastAsiaTheme="minorEastAsia" w:hAnsiTheme="minorHAnsi" w:cstheme="minorBidi"/>
              <w:b w:val="0"/>
              <w:noProof/>
              <w:szCs w:val="22"/>
            </w:rPr>
          </w:pPr>
          <w:ins w:id="263" w:author="Markus Rentschler" w:date="2020-10-23T12:47:00Z">
            <w:del w:id="264" w:author="Zaoral Timo (inf19133)" w:date="2020-10-26T13:41:00Z">
              <w:r w:rsidRPr="00A515C1" w:rsidDel="00A515C1">
                <w:rPr>
                  <w:rStyle w:val="Hyperlink"/>
                  <w:b w:val="0"/>
                  <w:noProof/>
                </w:rPr>
                <w:delText>5.</w:delText>
              </w:r>
              <w:r w:rsidDel="00A515C1">
                <w:rPr>
                  <w:rFonts w:asciiTheme="minorHAnsi" w:eastAsiaTheme="minorEastAsia" w:hAnsiTheme="minorHAnsi" w:cstheme="minorBidi"/>
                  <w:b w:val="0"/>
                  <w:noProof/>
                  <w:szCs w:val="22"/>
                </w:rPr>
                <w:tab/>
              </w:r>
              <w:r w:rsidRPr="00A515C1" w:rsidDel="00A515C1">
                <w:rPr>
                  <w:rStyle w:val="Hyperlink"/>
                  <w:b w:val="0"/>
                  <w:noProof/>
                </w:rPr>
                <w:delText>Figures</w:delText>
              </w:r>
              <w:r w:rsidDel="00A515C1">
                <w:rPr>
                  <w:noProof/>
                  <w:webHidden/>
                </w:rPr>
                <w:tab/>
                <w:delText>11</w:delText>
              </w:r>
            </w:del>
          </w:ins>
        </w:p>
        <w:p w14:paraId="5371B840" w14:textId="09DD6AA6" w:rsidR="00A64FF8" w:rsidDel="00A515C1" w:rsidRDefault="00A64FF8">
          <w:pPr>
            <w:pStyle w:val="Verzeichnis1"/>
            <w:tabs>
              <w:tab w:val="left" w:pos="480"/>
              <w:tab w:val="right" w:leader="dot" w:pos="9060"/>
            </w:tabs>
            <w:rPr>
              <w:del w:id="265" w:author="Zaoral Timo (inf19133)" w:date="2020-10-26T13:41:00Z"/>
              <w:rFonts w:asciiTheme="minorHAnsi" w:eastAsiaTheme="minorEastAsia" w:hAnsiTheme="minorHAnsi" w:cstheme="minorBidi"/>
              <w:b w:val="0"/>
              <w:noProof/>
              <w:szCs w:val="22"/>
            </w:rPr>
          </w:pPr>
          <w:del w:id="266" w:author="Zaoral Timo (inf19133)" w:date="2020-10-26T13:41:00Z">
            <w:r w:rsidRPr="00A50C0F" w:rsidDel="00A515C1">
              <w:rPr>
                <w:rStyle w:val="Hyperlink"/>
                <w:noProof/>
              </w:rPr>
              <w:delText>1.</w:delText>
            </w:r>
            <w:r w:rsidDel="00A515C1">
              <w:rPr>
                <w:rFonts w:asciiTheme="minorHAnsi" w:eastAsiaTheme="minorEastAsia" w:hAnsiTheme="minorHAnsi" w:cstheme="minorBidi"/>
                <w:b w:val="0"/>
                <w:noProof/>
                <w:szCs w:val="22"/>
              </w:rPr>
              <w:tab/>
            </w:r>
            <w:r w:rsidRPr="00A50C0F" w:rsidDel="00A515C1">
              <w:rPr>
                <w:rStyle w:val="Hyperlink"/>
                <w:noProof/>
                <w:lang w:val="en-GB"/>
              </w:rPr>
              <w:delText>Goal</w:delText>
            </w:r>
            <w:r w:rsidDel="00A515C1">
              <w:rPr>
                <w:noProof/>
                <w:webHidden/>
              </w:rPr>
              <w:tab/>
              <w:delText>3</w:delText>
            </w:r>
          </w:del>
        </w:p>
        <w:p w14:paraId="4CB64BDC" w14:textId="5CC9E906" w:rsidR="00A64FF8" w:rsidDel="00A515C1" w:rsidRDefault="00A64FF8">
          <w:pPr>
            <w:pStyle w:val="Verzeichnis1"/>
            <w:tabs>
              <w:tab w:val="left" w:pos="480"/>
              <w:tab w:val="right" w:leader="dot" w:pos="9060"/>
            </w:tabs>
            <w:rPr>
              <w:del w:id="267" w:author="Zaoral Timo (inf19133)" w:date="2020-10-26T13:41:00Z"/>
              <w:rFonts w:asciiTheme="minorHAnsi" w:eastAsiaTheme="minorEastAsia" w:hAnsiTheme="minorHAnsi" w:cstheme="minorBidi"/>
              <w:b w:val="0"/>
              <w:noProof/>
              <w:szCs w:val="22"/>
            </w:rPr>
          </w:pPr>
          <w:del w:id="268" w:author="Zaoral Timo (inf19133)" w:date="2020-10-26T13:41:00Z">
            <w:r w:rsidRPr="00A50C0F" w:rsidDel="00A515C1">
              <w:rPr>
                <w:rStyle w:val="Hyperlink"/>
                <w:noProof/>
              </w:rPr>
              <w:delText>2.</w:delText>
            </w:r>
            <w:r w:rsidDel="00A515C1">
              <w:rPr>
                <w:rFonts w:asciiTheme="minorHAnsi" w:eastAsiaTheme="minorEastAsia" w:hAnsiTheme="minorHAnsi" w:cstheme="minorBidi"/>
                <w:b w:val="0"/>
                <w:noProof/>
                <w:szCs w:val="22"/>
              </w:rPr>
              <w:tab/>
            </w:r>
            <w:r w:rsidRPr="00A50C0F" w:rsidDel="00A515C1">
              <w:rPr>
                <w:rStyle w:val="Hyperlink"/>
                <w:noProof/>
                <w:lang w:val="en-GB"/>
              </w:rPr>
              <w:delText>Overview Changes</w:delText>
            </w:r>
            <w:r w:rsidDel="00A515C1">
              <w:rPr>
                <w:noProof/>
                <w:webHidden/>
              </w:rPr>
              <w:tab/>
              <w:delText>4</w:delText>
            </w:r>
          </w:del>
        </w:p>
        <w:p w14:paraId="0889243F" w14:textId="7D0F89CB" w:rsidR="00A64FF8" w:rsidDel="00A515C1" w:rsidRDefault="00A64FF8">
          <w:pPr>
            <w:pStyle w:val="Verzeichnis2"/>
            <w:tabs>
              <w:tab w:val="left" w:pos="1132"/>
              <w:tab w:val="right" w:leader="dot" w:pos="9060"/>
            </w:tabs>
            <w:rPr>
              <w:del w:id="269" w:author="Zaoral Timo (inf19133)" w:date="2020-10-26T13:41:00Z"/>
              <w:rFonts w:asciiTheme="minorHAnsi" w:eastAsiaTheme="minorEastAsia" w:hAnsiTheme="minorHAnsi" w:cstheme="minorBidi"/>
              <w:noProof/>
              <w:szCs w:val="22"/>
            </w:rPr>
          </w:pPr>
          <w:del w:id="270"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2.1.</w:delText>
            </w:r>
            <w:r w:rsidDel="00A515C1">
              <w:rPr>
                <w:rFonts w:asciiTheme="minorHAnsi" w:eastAsiaTheme="minorEastAsia" w:hAnsiTheme="minorHAnsi" w:cstheme="minorBidi"/>
                <w:noProof/>
                <w:szCs w:val="22"/>
              </w:rPr>
              <w:tab/>
            </w:r>
            <w:r w:rsidRPr="00A50C0F" w:rsidDel="00A515C1">
              <w:rPr>
                <w:rStyle w:val="Hyperlink"/>
                <w:noProof/>
                <w:lang w:val="en-GB"/>
              </w:rPr>
              <w:delText>/OC10/ Overview</w:delText>
            </w:r>
            <w:r w:rsidDel="00A515C1">
              <w:rPr>
                <w:noProof/>
                <w:webHidden/>
              </w:rPr>
              <w:tab/>
              <w:delText>4</w:delText>
            </w:r>
          </w:del>
        </w:p>
        <w:p w14:paraId="104038E4" w14:textId="58262688" w:rsidR="00A64FF8" w:rsidDel="00A515C1" w:rsidRDefault="00A64FF8">
          <w:pPr>
            <w:pStyle w:val="Verzeichnis2"/>
            <w:tabs>
              <w:tab w:val="left" w:pos="1132"/>
              <w:tab w:val="right" w:leader="dot" w:pos="9060"/>
            </w:tabs>
            <w:rPr>
              <w:del w:id="271" w:author="Zaoral Timo (inf19133)" w:date="2020-10-26T13:41:00Z"/>
              <w:rFonts w:asciiTheme="minorHAnsi" w:eastAsiaTheme="minorEastAsia" w:hAnsiTheme="minorHAnsi" w:cstheme="minorBidi"/>
              <w:noProof/>
              <w:szCs w:val="22"/>
            </w:rPr>
          </w:pPr>
          <w:del w:id="272"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2.2.</w:delText>
            </w:r>
            <w:r w:rsidDel="00A515C1">
              <w:rPr>
                <w:rFonts w:asciiTheme="minorHAnsi" w:eastAsiaTheme="minorEastAsia" w:hAnsiTheme="minorHAnsi" w:cstheme="minorBidi"/>
                <w:noProof/>
                <w:szCs w:val="22"/>
              </w:rPr>
              <w:tab/>
            </w:r>
            <w:r w:rsidRPr="00A50C0F" w:rsidDel="00A515C1">
              <w:rPr>
                <w:rStyle w:val="Hyperlink"/>
                <w:noProof/>
                <w:lang w:val="en-GB"/>
              </w:rPr>
              <w:delText>/OC20/ Load Attributes</w:delText>
            </w:r>
            <w:r w:rsidDel="00A515C1">
              <w:rPr>
                <w:noProof/>
                <w:webHidden/>
              </w:rPr>
              <w:tab/>
              <w:delText>5</w:delText>
            </w:r>
          </w:del>
        </w:p>
        <w:p w14:paraId="0AD3388E" w14:textId="4AA11DED" w:rsidR="00A64FF8" w:rsidDel="00A515C1" w:rsidRDefault="00A64FF8">
          <w:pPr>
            <w:pStyle w:val="Verzeichnis2"/>
            <w:tabs>
              <w:tab w:val="left" w:pos="1132"/>
              <w:tab w:val="right" w:leader="dot" w:pos="9060"/>
            </w:tabs>
            <w:rPr>
              <w:del w:id="273" w:author="Zaoral Timo (inf19133)" w:date="2020-10-26T13:41:00Z"/>
              <w:rFonts w:asciiTheme="minorHAnsi" w:eastAsiaTheme="minorEastAsia" w:hAnsiTheme="minorHAnsi" w:cstheme="minorBidi"/>
              <w:noProof/>
              <w:szCs w:val="22"/>
            </w:rPr>
          </w:pPr>
          <w:del w:id="274" w:author="Zaoral Timo (inf19133)" w:date="2020-10-26T13:41:00Z">
            <w:r w:rsidRPr="00A50C0F" w:rsidDel="00A515C1">
              <w:rPr>
                <w:rStyle w:val="Hyperlink"/>
                <w:noProof/>
                <w:lang w:bidi="x-none"/>
                <w14:scene3d>
                  <w14:camera w14:prst="orthographicFront"/>
                  <w14:lightRig w14:rig="threePt" w14:dir="t">
                    <w14:rot w14:lat="0" w14:lon="0" w14:rev="0"/>
                  </w14:lightRig>
                </w14:scene3d>
              </w:rPr>
              <w:delText>2.3.</w:delText>
            </w:r>
            <w:r w:rsidDel="00A515C1">
              <w:rPr>
                <w:rFonts w:asciiTheme="minorHAnsi" w:eastAsiaTheme="minorEastAsia" w:hAnsiTheme="minorHAnsi" w:cstheme="minorBidi"/>
                <w:noProof/>
                <w:szCs w:val="22"/>
              </w:rPr>
              <w:tab/>
            </w:r>
            <w:r w:rsidRPr="00A50C0F" w:rsidDel="00A515C1">
              <w:rPr>
                <w:rStyle w:val="Hyperlink"/>
                <w:noProof/>
                <w:lang w:val="en-GB"/>
              </w:rPr>
              <w:delText>/OC30/ Application Load Overview</w:delText>
            </w:r>
            <w:r w:rsidDel="00A515C1">
              <w:rPr>
                <w:noProof/>
                <w:webHidden/>
              </w:rPr>
              <w:tab/>
              <w:delText>5</w:delText>
            </w:r>
          </w:del>
        </w:p>
        <w:p w14:paraId="642D5C20" w14:textId="2205E3DE" w:rsidR="00A64FF8" w:rsidDel="00A515C1" w:rsidRDefault="00A64FF8">
          <w:pPr>
            <w:pStyle w:val="Verzeichnis2"/>
            <w:tabs>
              <w:tab w:val="left" w:pos="1132"/>
              <w:tab w:val="right" w:leader="dot" w:pos="9060"/>
            </w:tabs>
            <w:rPr>
              <w:del w:id="275" w:author="Zaoral Timo (inf19133)" w:date="2020-10-26T13:41:00Z"/>
              <w:rFonts w:asciiTheme="minorHAnsi" w:eastAsiaTheme="minorEastAsia" w:hAnsiTheme="minorHAnsi" w:cstheme="minorBidi"/>
              <w:noProof/>
              <w:szCs w:val="22"/>
            </w:rPr>
          </w:pPr>
          <w:del w:id="276"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2.4.</w:delText>
            </w:r>
            <w:r w:rsidDel="00A515C1">
              <w:rPr>
                <w:rFonts w:asciiTheme="minorHAnsi" w:eastAsiaTheme="minorEastAsia" w:hAnsiTheme="minorHAnsi" w:cstheme="minorBidi"/>
                <w:noProof/>
                <w:szCs w:val="22"/>
              </w:rPr>
              <w:tab/>
            </w:r>
            <w:r w:rsidRPr="00A50C0F" w:rsidDel="00A515C1">
              <w:rPr>
                <w:rStyle w:val="Hyperlink"/>
                <w:noProof/>
                <w:lang w:val="en-GB"/>
              </w:rPr>
              <w:delText>/OC40/Application Load</w:delText>
            </w:r>
            <w:r w:rsidDel="00A515C1">
              <w:rPr>
                <w:noProof/>
                <w:webHidden/>
              </w:rPr>
              <w:tab/>
              <w:delText>6</w:delText>
            </w:r>
          </w:del>
        </w:p>
        <w:p w14:paraId="3B342ED6" w14:textId="57037C29" w:rsidR="00A64FF8" w:rsidDel="00A515C1" w:rsidRDefault="00A64FF8">
          <w:pPr>
            <w:pStyle w:val="Verzeichnis2"/>
            <w:tabs>
              <w:tab w:val="left" w:pos="1132"/>
              <w:tab w:val="right" w:leader="dot" w:pos="9060"/>
            </w:tabs>
            <w:rPr>
              <w:del w:id="277" w:author="Zaoral Timo (inf19133)" w:date="2020-10-26T13:41:00Z"/>
              <w:rFonts w:asciiTheme="minorHAnsi" w:eastAsiaTheme="minorEastAsia" w:hAnsiTheme="minorHAnsi" w:cstheme="minorBidi"/>
              <w:noProof/>
              <w:szCs w:val="22"/>
            </w:rPr>
          </w:pPr>
          <w:del w:id="278" w:author="Zaoral Timo (inf19133)" w:date="2020-10-26T13:41:00Z">
            <w:r w:rsidRPr="00A50C0F" w:rsidDel="00A515C1">
              <w:rPr>
                <w:rStyle w:val="Hyperlink"/>
                <w:noProof/>
                <w:lang w:bidi="x-none"/>
                <w14:scene3d>
                  <w14:camera w14:prst="orthographicFront"/>
                  <w14:lightRig w14:rig="threePt" w14:dir="t">
                    <w14:rot w14:lat="0" w14:lon="0" w14:rev="0"/>
                  </w14:lightRig>
                </w14:scene3d>
              </w:rPr>
              <w:delText>2.5.</w:delText>
            </w:r>
            <w:r w:rsidDel="00A515C1">
              <w:rPr>
                <w:rFonts w:asciiTheme="minorHAnsi" w:eastAsiaTheme="minorEastAsia" w:hAnsiTheme="minorHAnsi" w:cstheme="minorBidi"/>
                <w:noProof/>
                <w:szCs w:val="22"/>
              </w:rPr>
              <w:tab/>
            </w:r>
            <w:r w:rsidRPr="00A50C0F" w:rsidDel="00A515C1">
              <w:rPr>
                <w:rStyle w:val="Hyperlink"/>
                <w:noProof/>
                <w:lang w:val="en-GB"/>
              </w:rPr>
              <w:delText>/OC50/Rename Documents</w:delText>
            </w:r>
            <w:r w:rsidDel="00A515C1">
              <w:rPr>
                <w:noProof/>
                <w:webHidden/>
              </w:rPr>
              <w:tab/>
              <w:delText>6</w:delText>
            </w:r>
          </w:del>
        </w:p>
        <w:p w14:paraId="5BF5A135" w14:textId="6DA71EDB" w:rsidR="00A64FF8" w:rsidDel="00A515C1" w:rsidRDefault="00A64FF8">
          <w:pPr>
            <w:pStyle w:val="Verzeichnis1"/>
            <w:tabs>
              <w:tab w:val="left" w:pos="480"/>
              <w:tab w:val="right" w:leader="dot" w:pos="9060"/>
            </w:tabs>
            <w:rPr>
              <w:del w:id="279" w:author="Zaoral Timo (inf19133)" w:date="2020-10-26T13:41:00Z"/>
              <w:rFonts w:asciiTheme="minorHAnsi" w:eastAsiaTheme="minorEastAsia" w:hAnsiTheme="minorHAnsi" w:cstheme="minorBidi"/>
              <w:b w:val="0"/>
              <w:noProof/>
              <w:szCs w:val="22"/>
            </w:rPr>
          </w:pPr>
          <w:del w:id="280" w:author="Zaoral Timo (inf19133)" w:date="2020-10-26T13:41:00Z">
            <w:r w:rsidRPr="00A50C0F" w:rsidDel="00A515C1">
              <w:rPr>
                <w:rStyle w:val="Hyperlink"/>
                <w:noProof/>
                <w:lang w:val="en-GB"/>
              </w:rPr>
              <w:delText>3.</w:delText>
            </w:r>
            <w:r w:rsidDel="00A515C1">
              <w:rPr>
                <w:rFonts w:asciiTheme="minorHAnsi" w:eastAsiaTheme="minorEastAsia" w:hAnsiTheme="minorHAnsi" w:cstheme="minorBidi"/>
                <w:b w:val="0"/>
                <w:noProof/>
                <w:szCs w:val="22"/>
              </w:rPr>
              <w:tab/>
            </w:r>
            <w:r w:rsidRPr="00A50C0F" w:rsidDel="00A515C1">
              <w:rPr>
                <w:rStyle w:val="Hyperlink"/>
                <w:noProof/>
                <w:lang w:val="en-GB"/>
              </w:rPr>
              <w:delText>Technical Changes</w:delText>
            </w:r>
            <w:r w:rsidDel="00A515C1">
              <w:rPr>
                <w:noProof/>
                <w:webHidden/>
              </w:rPr>
              <w:tab/>
              <w:delText>7</w:delText>
            </w:r>
          </w:del>
        </w:p>
        <w:p w14:paraId="79364372" w14:textId="3BBF19CB" w:rsidR="00A64FF8" w:rsidDel="00A515C1" w:rsidRDefault="00A64FF8">
          <w:pPr>
            <w:pStyle w:val="Verzeichnis2"/>
            <w:tabs>
              <w:tab w:val="left" w:pos="1132"/>
              <w:tab w:val="right" w:leader="dot" w:pos="9060"/>
            </w:tabs>
            <w:rPr>
              <w:del w:id="281" w:author="Zaoral Timo (inf19133)" w:date="2020-10-26T13:41:00Z"/>
              <w:rFonts w:asciiTheme="minorHAnsi" w:eastAsiaTheme="minorEastAsia" w:hAnsiTheme="minorHAnsi" w:cstheme="minorBidi"/>
              <w:noProof/>
              <w:szCs w:val="22"/>
            </w:rPr>
          </w:pPr>
          <w:del w:id="282" w:author="Zaoral Timo (inf19133)" w:date="2020-10-26T13:41:00Z">
            <w:r w:rsidRPr="00A50C0F" w:rsidDel="00A515C1">
              <w:rPr>
                <w:rStyle w:val="Hyperlink"/>
                <w:noProof/>
                <w:lang w:bidi="x-none"/>
                <w14:scene3d>
                  <w14:camera w14:prst="orthographicFront"/>
                  <w14:lightRig w14:rig="threePt" w14:dir="t">
                    <w14:rot w14:lat="0" w14:lon="0" w14:rev="0"/>
                  </w14:lightRig>
                </w14:scene3d>
              </w:rPr>
              <w:delText>3.1.</w:delText>
            </w:r>
            <w:r w:rsidDel="00A515C1">
              <w:rPr>
                <w:rFonts w:asciiTheme="minorHAnsi" w:eastAsiaTheme="minorEastAsia" w:hAnsiTheme="minorHAnsi" w:cstheme="minorBidi"/>
                <w:noProof/>
                <w:szCs w:val="22"/>
              </w:rPr>
              <w:tab/>
            </w:r>
            <w:r w:rsidRPr="00A50C0F" w:rsidDel="00A515C1">
              <w:rPr>
                <w:rStyle w:val="Hyperlink"/>
                <w:noProof/>
                <w:lang w:val="en-GB"/>
              </w:rPr>
              <w:delText>/TC10/Manual Link</w:delText>
            </w:r>
            <w:r w:rsidDel="00A515C1">
              <w:rPr>
                <w:noProof/>
                <w:webHidden/>
              </w:rPr>
              <w:tab/>
              <w:delText>7</w:delText>
            </w:r>
          </w:del>
        </w:p>
        <w:p w14:paraId="31C65A69" w14:textId="2D4D65FA" w:rsidR="00A64FF8" w:rsidDel="00A515C1" w:rsidRDefault="00A64FF8">
          <w:pPr>
            <w:pStyle w:val="Verzeichnis2"/>
            <w:tabs>
              <w:tab w:val="left" w:pos="1132"/>
              <w:tab w:val="right" w:leader="dot" w:pos="9060"/>
            </w:tabs>
            <w:rPr>
              <w:del w:id="283" w:author="Zaoral Timo (inf19133)" w:date="2020-10-26T13:41:00Z"/>
              <w:rFonts w:asciiTheme="minorHAnsi" w:eastAsiaTheme="minorEastAsia" w:hAnsiTheme="minorHAnsi" w:cstheme="minorBidi"/>
              <w:noProof/>
              <w:szCs w:val="22"/>
            </w:rPr>
          </w:pPr>
          <w:del w:id="284"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3.2.</w:delText>
            </w:r>
            <w:r w:rsidDel="00A515C1">
              <w:rPr>
                <w:rFonts w:asciiTheme="minorHAnsi" w:eastAsiaTheme="minorEastAsia" w:hAnsiTheme="minorHAnsi" w:cstheme="minorBidi"/>
                <w:noProof/>
                <w:szCs w:val="22"/>
              </w:rPr>
              <w:tab/>
            </w:r>
            <w:r w:rsidRPr="00A50C0F" w:rsidDel="00A515C1">
              <w:rPr>
                <w:rStyle w:val="Hyperlink"/>
                <w:noProof/>
                <w:lang w:val="en-GB"/>
              </w:rPr>
              <w:delText>/TC20/ Add Button at Interfaces</w:delText>
            </w:r>
            <w:r w:rsidDel="00A515C1">
              <w:rPr>
                <w:noProof/>
                <w:webHidden/>
              </w:rPr>
              <w:tab/>
              <w:delText>7</w:delText>
            </w:r>
          </w:del>
        </w:p>
        <w:p w14:paraId="21873A80" w14:textId="0D4DEA83" w:rsidR="00A64FF8" w:rsidDel="00A515C1" w:rsidRDefault="00A64FF8">
          <w:pPr>
            <w:pStyle w:val="Verzeichnis2"/>
            <w:tabs>
              <w:tab w:val="left" w:pos="1132"/>
              <w:tab w:val="right" w:leader="dot" w:pos="9060"/>
            </w:tabs>
            <w:rPr>
              <w:del w:id="285" w:author="Zaoral Timo (inf19133)" w:date="2020-10-26T13:41:00Z"/>
              <w:rFonts w:asciiTheme="minorHAnsi" w:eastAsiaTheme="minorEastAsia" w:hAnsiTheme="minorHAnsi" w:cstheme="minorBidi"/>
              <w:noProof/>
              <w:szCs w:val="22"/>
            </w:rPr>
          </w:pPr>
          <w:del w:id="286"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3.3.</w:delText>
            </w:r>
            <w:r w:rsidDel="00A515C1">
              <w:rPr>
                <w:rFonts w:asciiTheme="minorHAnsi" w:eastAsiaTheme="minorEastAsia" w:hAnsiTheme="minorHAnsi" w:cstheme="minorBidi"/>
                <w:noProof/>
                <w:szCs w:val="22"/>
              </w:rPr>
              <w:tab/>
            </w:r>
            <w:r w:rsidRPr="00A50C0F" w:rsidDel="00A515C1">
              <w:rPr>
                <w:rStyle w:val="Hyperlink"/>
                <w:noProof/>
                <w:lang w:val="en-GB"/>
              </w:rPr>
              <w:delText>/TC30/Mechanische+Hydraulische Libary</w:delText>
            </w:r>
            <w:r w:rsidDel="00A515C1">
              <w:rPr>
                <w:noProof/>
                <w:webHidden/>
              </w:rPr>
              <w:tab/>
              <w:delText>7</w:delText>
            </w:r>
          </w:del>
        </w:p>
        <w:p w14:paraId="5BDBF77F" w14:textId="012A4A08" w:rsidR="00A64FF8" w:rsidDel="00A515C1" w:rsidRDefault="00A64FF8">
          <w:pPr>
            <w:pStyle w:val="Verzeichnis2"/>
            <w:tabs>
              <w:tab w:val="left" w:pos="1132"/>
              <w:tab w:val="right" w:leader="dot" w:pos="9060"/>
            </w:tabs>
            <w:rPr>
              <w:del w:id="287" w:author="Zaoral Timo (inf19133)" w:date="2020-10-26T13:41:00Z"/>
              <w:rFonts w:asciiTheme="minorHAnsi" w:eastAsiaTheme="minorEastAsia" w:hAnsiTheme="minorHAnsi" w:cstheme="minorBidi"/>
              <w:noProof/>
              <w:szCs w:val="22"/>
            </w:rPr>
          </w:pPr>
          <w:del w:id="288"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3.4.</w:delText>
            </w:r>
            <w:r w:rsidDel="00A515C1">
              <w:rPr>
                <w:rFonts w:asciiTheme="minorHAnsi" w:eastAsiaTheme="minorEastAsia" w:hAnsiTheme="minorHAnsi" w:cstheme="minorBidi"/>
                <w:noProof/>
                <w:szCs w:val="22"/>
              </w:rPr>
              <w:tab/>
            </w:r>
            <w:r w:rsidRPr="00A50C0F" w:rsidDel="00A515C1">
              <w:rPr>
                <w:rStyle w:val="Hyperlink"/>
                <w:noProof/>
                <w:lang w:val="en-GB"/>
              </w:rPr>
              <w:delText>/TC40/CAEX 2.15 &amp; CAEX 3.0 Output</w:delText>
            </w:r>
            <w:r w:rsidDel="00A515C1">
              <w:rPr>
                <w:noProof/>
                <w:webHidden/>
              </w:rPr>
              <w:tab/>
              <w:delText>7</w:delText>
            </w:r>
          </w:del>
        </w:p>
        <w:p w14:paraId="20B2A96B" w14:textId="4E66CF5A" w:rsidR="00A64FF8" w:rsidDel="00A515C1" w:rsidRDefault="00A64FF8">
          <w:pPr>
            <w:pStyle w:val="Verzeichnis2"/>
            <w:tabs>
              <w:tab w:val="left" w:pos="1132"/>
              <w:tab w:val="right" w:leader="dot" w:pos="9060"/>
            </w:tabs>
            <w:rPr>
              <w:del w:id="289" w:author="Zaoral Timo (inf19133)" w:date="2020-10-26T13:41:00Z"/>
              <w:rFonts w:asciiTheme="minorHAnsi" w:eastAsiaTheme="minorEastAsia" w:hAnsiTheme="minorHAnsi" w:cstheme="minorBidi"/>
              <w:noProof/>
              <w:szCs w:val="22"/>
            </w:rPr>
          </w:pPr>
          <w:del w:id="290"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3.5.</w:delText>
            </w:r>
            <w:r w:rsidDel="00A515C1">
              <w:rPr>
                <w:rFonts w:asciiTheme="minorHAnsi" w:eastAsiaTheme="minorEastAsia" w:hAnsiTheme="minorHAnsi" w:cstheme="minorBidi"/>
                <w:noProof/>
                <w:szCs w:val="22"/>
              </w:rPr>
              <w:tab/>
            </w:r>
            <w:r w:rsidRPr="00A50C0F" w:rsidDel="00A515C1">
              <w:rPr>
                <w:rStyle w:val="Hyperlink"/>
                <w:noProof/>
                <w:lang w:val="en-GB"/>
              </w:rPr>
              <w:delText>/TC60/Parameter Requirements</w:delText>
            </w:r>
            <w:r w:rsidDel="00A515C1">
              <w:rPr>
                <w:noProof/>
                <w:webHidden/>
              </w:rPr>
              <w:tab/>
              <w:delText>8</w:delText>
            </w:r>
          </w:del>
        </w:p>
        <w:p w14:paraId="011A1F07" w14:textId="148C493C" w:rsidR="00A64FF8" w:rsidDel="00A515C1" w:rsidRDefault="00A64FF8">
          <w:pPr>
            <w:pStyle w:val="Verzeichnis1"/>
            <w:tabs>
              <w:tab w:val="left" w:pos="480"/>
              <w:tab w:val="right" w:leader="dot" w:pos="9060"/>
            </w:tabs>
            <w:rPr>
              <w:del w:id="291" w:author="Zaoral Timo (inf19133)" w:date="2020-10-26T13:41:00Z"/>
              <w:rFonts w:asciiTheme="minorHAnsi" w:eastAsiaTheme="minorEastAsia" w:hAnsiTheme="minorHAnsi" w:cstheme="minorBidi"/>
              <w:b w:val="0"/>
              <w:noProof/>
              <w:szCs w:val="22"/>
            </w:rPr>
          </w:pPr>
          <w:del w:id="292" w:author="Zaoral Timo (inf19133)" w:date="2020-10-26T13:41:00Z">
            <w:r w:rsidRPr="00A50C0F" w:rsidDel="00A515C1">
              <w:rPr>
                <w:rStyle w:val="Hyperlink"/>
                <w:noProof/>
              </w:rPr>
              <w:delText>4.</w:delText>
            </w:r>
            <w:r w:rsidDel="00A515C1">
              <w:rPr>
                <w:rFonts w:asciiTheme="minorHAnsi" w:eastAsiaTheme="minorEastAsia" w:hAnsiTheme="minorHAnsi" w:cstheme="minorBidi"/>
                <w:b w:val="0"/>
                <w:noProof/>
                <w:szCs w:val="22"/>
              </w:rPr>
              <w:tab/>
            </w:r>
            <w:r w:rsidRPr="00A50C0F" w:rsidDel="00A515C1">
              <w:rPr>
                <w:rStyle w:val="Hyperlink"/>
                <w:noProof/>
              </w:rPr>
              <w:delText>Bug Changes</w:delText>
            </w:r>
            <w:r w:rsidDel="00A515C1">
              <w:rPr>
                <w:noProof/>
                <w:webHidden/>
              </w:rPr>
              <w:tab/>
              <w:delText>9</w:delText>
            </w:r>
          </w:del>
        </w:p>
        <w:p w14:paraId="62250903" w14:textId="592D7D3F" w:rsidR="00A64FF8" w:rsidDel="00A515C1" w:rsidRDefault="00A64FF8">
          <w:pPr>
            <w:pStyle w:val="Verzeichnis2"/>
            <w:tabs>
              <w:tab w:val="left" w:pos="1132"/>
              <w:tab w:val="right" w:leader="dot" w:pos="9060"/>
            </w:tabs>
            <w:rPr>
              <w:del w:id="293" w:author="Zaoral Timo (inf19133)" w:date="2020-10-26T13:41:00Z"/>
              <w:rFonts w:asciiTheme="minorHAnsi" w:eastAsiaTheme="minorEastAsia" w:hAnsiTheme="minorHAnsi" w:cstheme="minorBidi"/>
              <w:noProof/>
              <w:szCs w:val="22"/>
            </w:rPr>
          </w:pPr>
          <w:del w:id="294" w:author="Zaoral Timo (inf19133)" w:date="2020-10-26T13:41:00Z">
            <w:r w:rsidRPr="00A50C0F" w:rsidDel="00A515C1">
              <w:rPr>
                <w:rStyle w:val="Hyperlink"/>
                <w:noProof/>
                <w:lang w:val="en-GB" w:bidi="x-none"/>
                <w14:scene3d>
                  <w14:camera w14:prst="orthographicFront"/>
                  <w14:lightRig w14:rig="threePt" w14:dir="t">
                    <w14:rot w14:lat="0" w14:lon="0" w14:rev="0"/>
                  </w14:lightRig>
                </w14:scene3d>
              </w:rPr>
              <w:delText>4.1.</w:delText>
            </w:r>
            <w:r w:rsidDel="00A515C1">
              <w:rPr>
                <w:rFonts w:asciiTheme="minorHAnsi" w:eastAsiaTheme="minorEastAsia" w:hAnsiTheme="minorHAnsi" w:cstheme="minorBidi"/>
                <w:noProof/>
                <w:szCs w:val="22"/>
              </w:rPr>
              <w:tab/>
            </w:r>
            <w:r w:rsidRPr="00A50C0F" w:rsidDel="00A515C1">
              <w:rPr>
                <w:rStyle w:val="Hyperlink"/>
                <w:noProof/>
                <w:lang w:val="en-GB"/>
              </w:rPr>
              <w:delText>/BC10/Generic Data Exception</w:delText>
            </w:r>
            <w:r w:rsidDel="00A515C1">
              <w:rPr>
                <w:noProof/>
                <w:webHidden/>
              </w:rPr>
              <w:tab/>
              <w:delText>9</w:delText>
            </w:r>
          </w:del>
        </w:p>
        <w:p w14:paraId="41D79E25" w14:textId="412ABF1D" w:rsidR="00A64FF8" w:rsidDel="00A515C1" w:rsidRDefault="00A64FF8">
          <w:pPr>
            <w:pStyle w:val="Verzeichnis2"/>
            <w:tabs>
              <w:tab w:val="left" w:pos="1132"/>
              <w:tab w:val="right" w:leader="dot" w:pos="9060"/>
            </w:tabs>
            <w:rPr>
              <w:del w:id="295" w:author="Zaoral Timo (inf19133)" w:date="2020-10-26T13:41:00Z"/>
              <w:rFonts w:asciiTheme="minorHAnsi" w:eastAsiaTheme="minorEastAsia" w:hAnsiTheme="minorHAnsi" w:cstheme="minorBidi"/>
              <w:noProof/>
              <w:szCs w:val="22"/>
            </w:rPr>
          </w:pPr>
          <w:del w:id="296" w:author="Zaoral Timo (inf19133)" w:date="2020-10-26T13:41:00Z">
            <w:r w:rsidRPr="00A50C0F" w:rsidDel="00A515C1">
              <w:rPr>
                <w:rStyle w:val="Hyperlink"/>
                <w:noProof/>
                <w:lang w:bidi="x-none"/>
                <w14:scene3d>
                  <w14:camera w14:prst="orthographicFront"/>
                  <w14:lightRig w14:rig="threePt" w14:dir="t">
                    <w14:rot w14:lat="0" w14:lon="0" w14:rev="0"/>
                  </w14:lightRig>
                </w14:scene3d>
              </w:rPr>
              <w:delText>4.2.</w:delText>
            </w:r>
            <w:r w:rsidDel="00A515C1">
              <w:rPr>
                <w:rFonts w:asciiTheme="minorHAnsi" w:eastAsiaTheme="minorEastAsia" w:hAnsiTheme="minorHAnsi" w:cstheme="minorBidi"/>
                <w:noProof/>
                <w:szCs w:val="22"/>
              </w:rPr>
              <w:tab/>
            </w:r>
            <w:r w:rsidRPr="00A50C0F" w:rsidDel="00A515C1">
              <w:rPr>
                <w:rStyle w:val="Hyperlink"/>
                <w:noProof/>
                <w:lang w:val="en-GB"/>
              </w:rPr>
              <w:delText>/BC20/Manual Link</w:delText>
            </w:r>
            <w:r w:rsidDel="00A515C1">
              <w:rPr>
                <w:noProof/>
                <w:webHidden/>
              </w:rPr>
              <w:tab/>
              <w:delText>9</w:delText>
            </w:r>
          </w:del>
        </w:p>
        <w:p w14:paraId="07DABF85" w14:textId="5AC6C01E" w:rsidR="00A64FF8" w:rsidDel="00A515C1" w:rsidRDefault="00A64FF8">
          <w:pPr>
            <w:pStyle w:val="Verzeichnis1"/>
            <w:tabs>
              <w:tab w:val="left" w:pos="480"/>
              <w:tab w:val="right" w:leader="dot" w:pos="9060"/>
            </w:tabs>
            <w:rPr>
              <w:del w:id="297" w:author="Zaoral Timo (inf19133)" w:date="2020-10-26T13:41:00Z"/>
              <w:rFonts w:asciiTheme="minorHAnsi" w:eastAsiaTheme="minorEastAsia" w:hAnsiTheme="minorHAnsi" w:cstheme="minorBidi"/>
              <w:b w:val="0"/>
              <w:noProof/>
              <w:szCs w:val="22"/>
            </w:rPr>
          </w:pPr>
          <w:del w:id="298" w:author="Zaoral Timo (inf19133)" w:date="2020-10-26T13:41:00Z">
            <w:r w:rsidRPr="00A50C0F" w:rsidDel="00A515C1">
              <w:rPr>
                <w:rStyle w:val="Hyperlink"/>
                <w:noProof/>
              </w:rPr>
              <w:delText>5.</w:delText>
            </w:r>
            <w:r w:rsidDel="00A515C1">
              <w:rPr>
                <w:rFonts w:asciiTheme="minorHAnsi" w:eastAsiaTheme="minorEastAsia" w:hAnsiTheme="minorHAnsi" w:cstheme="minorBidi"/>
                <w:b w:val="0"/>
                <w:noProof/>
                <w:szCs w:val="22"/>
              </w:rPr>
              <w:tab/>
            </w:r>
            <w:r w:rsidRPr="00A50C0F" w:rsidDel="00A515C1">
              <w:rPr>
                <w:rStyle w:val="Hyperlink"/>
                <w:noProof/>
              </w:rPr>
              <w:delText>Figures</w:delText>
            </w:r>
            <w:r w:rsidDel="00A515C1">
              <w:rPr>
                <w:noProof/>
                <w:webHidden/>
              </w:rPr>
              <w:tab/>
              <w:delText>10</w:delText>
            </w:r>
          </w:del>
        </w:p>
        <w:p w14:paraId="04E43801" w14:textId="6DF20F21" w:rsidR="002722D0" w:rsidRDefault="002722D0">
          <w:r>
            <w:rPr>
              <w:b/>
              <w:bCs/>
            </w:rPr>
            <w:fldChar w:fldCharType="end"/>
          </w:r>
        </w:p>
      </w:sdtContent>
    </w:sdt>
    <w:p w14:paraId="73C967BA" w14:textId="7E76ECC3" w:rsidR="004273D3" w:rsidRPr="00A92E3B" w:rsidRDefault="004273D3" w:rsidP="00BB6EAE">
      <w:pPr>
        <w:rPr>
          <w:rFonts w:cstheme="minorHAnsi"/>
        </w:rPr>
        <w:sectPr w:rsidR="004273D3" w:rsidRPr="00A92E3B">
          <w:headerReference w:type="default" r:id="rId11"/>
          <w:footerReference w:type="default" r:id="rId12"/>
          <w:type w:val="continuous"/>
          <w:pgSz w:w="11906" w:h="16838"/>
          <w:pgMar w:top="1418" w:right="1418" w:bottom="907" w:left="1418" w:header="709" w:footer="709" w:gutter="0"/>
          <w:cols w:space="720"/>
          <w:docGrid w:linePitch="360"/>
        </w:sectPr>
      </w:pPr>
    </w:p>
    <w:p w14:paraId="73C967BB" w14:textId="58E6A282" w:rsidR="00FA3ED8" w:rsidRPr="00F75FDC" w:rsidRDefault="44CF3D20" w:rsidP="00F75FDC">
      <w:pPr>
        <w:pStyle w:val="berschrift1"/>
      </w:pPr>
      <w:bookmarkStart w:id="301" w:name="_Toc22859309"/>
      <w:bookmarkStart w:id="302" w:name="_Toc55805660"/>
      <w:r w:rsidRPr="44CF3D20">
        <w:rPr>
          <w:lang w:val="en-GB"/>
        </w:rPr>
        <w:lastRenderedPageBreak/>
        <w:t>Goal</w:t>
      </w:r>
      <w:bookmarkEnd w:id="301"/>
      <w:bookmarkEnd w:id="302"/>
    </w:p>
    <w:p w14:paraId="3AC078BC" w14:textId="4548A1EB" w:rsidR="000202CB" w:rsidRPr="00A21CCD" w:rsidRDefault="000202CB" w:rsidP="000202CB">
      <w:pPr>
        <w:rPr>
          <w:ins w:id="303" w:author="Zaoral Timo (inf19133)" w:date="2020-10-26T16:29:00Z"/>
          <w:rStyle w:val="Erluterungen"/>
          <w:rFonts w:asciiTheme="minorHAnsi" w:hAnsiTheme="minorHAnsi" w:cstheme="minorBidi"/>
          <w:i w:val="0"/>
          <w:color w:val="000000" w:themeColor="text1"/>
          <w:sz w:val="22"/>
          <w:szCs w:val="22"/>
          <w:lang w:val="en-GB"/>
          <w:rPrChange w:id="304" w:author="Zaoral Timo (inf19133)" w:date="2020-10-26T16:33:00Z">
            <w:rPr>
              <w:ins w:id="305" w:author="Zaoral Timo (inf19133)" w:date="2020-10-26T16:29:00Z"/>
              <w:rStyle w:val="Erluterungen"/>
              <w:rFonts w:asciiTheme="minorHAnsi" w:hAnsiTheme="minorHAnsi" w:cstheme="minorBidi"/>
              <w:b/>
              <w:bCs/>
              <w:i w:val="0"/>
              <w:color w:val="000000" w:themeColor="text1"/>
              <w:kern w:val="1"/>
              <w:sz w:val="22"/>
              <w:szCs w:val="22"/>
            </w:rPr>
          </w:rPrChange>
        </w:rPr>
      </w:pPr>
      <w:ins w:id="306" w:author="Zaoral Timo (inf19133)" w:date="2020-10-26T16:29:00Z">
        <w:r w:rsidRPr="00A21CCD">
          <w:rPr>
            <w:rStyle w:val="Erluterungen"/>
            <w:rFonts w:asciiTheme="minorHAnsi" w:hAnsiTheme="minorHAnsi" w:cstheme="minorBidi"/>
            <w:i w:val="0"/>
            <w:color w:val="000000" w:themeColor="text1"/>
            <w:sz w:val="22"/>
            <w:szCs w:val="22"/>
            <w:lang w:val="en-GB"/>
            <w:rPrChange w:id="307" w:author="Zaoral Timo (inf19133)" w:date="2020-10-26T16:33:00Z">
              <w:rPr>
                <w:rStyle w:val="Erluterungen"/>
                <w:rFonts w:asciiTheme="minorHAnsi" w:hAnsiTheme="minorHAnsi" w:cstheme="minorBidi"/>
                <w:i w:val="0"/>
                <w:color w:val="000000" w:themeColor="text1"/>
                <w:sz w:val="22"/>
                <w:szCs w:val="22"/>
              </w:rPr>
            </w:rPrChange>
          </w:rPr>
          <w:t xml:space="preserve">The Goal of this project [1] is to improve the existing software. </w:t>
        </w:r>
      </w:ins>
      <w:ins w:id="308" w:author="Zaoral Timo (inf19133)" w:date="2020-11-06T10:40:00Z">
        <w:r w:rsidR="000E0AFD" w:rsidRPr="000E0AFD">
          <w:rPr>
            <w:rStyle w:val="Erluterungen"/>
            <w:rFonts w:asciiTheme="minorHAnsi" w:hAnsiTheme="minorHAnsi" w:cstheme="minorBidi"/>
            <w:i w:val="0"/>
            <w:color w:val="000000" w:themeColor="text1"/>
            <w:sz w:val="22"/>
            <w:szCs w:val="22"/>
            <w:lang w:val="en-GB"/>
          </w:rPr>
          <w:t>The software is to be tested for quality defects applying the typical use cases, paying attention to the usability</w:t>
        </w:r>
        <w:r w:rsidR="000E0AFD">
          <w:rPr>
            <w:rStyle w:val="Erluterungen"/>
            <w:rFonts w:asciiTheme="minorHAnsi" w:hAnsiTheme="minorHAnsi" w:cstheme="minorBidi"/>
            <w:i w:val="0"/>
            <w:color w:val="000000" w:themeColor="text1"/>
            <w:sz w:val="22"/>
            <w:szCs w:val="22"/>
            <w:lang w:val="en-GB"/>
          </w:rPr>
          <w:t xml:space="preserve"> </w:t>
        </w:r>
      </w:ins>
      <w:ins w:id="309" w:author="Zaoral Timo (inf19133)" w:date="2020-10-26T16:29:00Z">
        <w:r w:rsidRPr="00A21CCD">
          <w:rPr>
            <w:rStyle w:val="Erluterungen"/>
            <w:rFonts w:asciiTheme="minorHAnsi" w:hAnsiTheme="minorHAnsi" w:cstheme="minorBidi"/>
            <w:i w:val="0"/>
            <w:color w:val="000000" w:themeColor="text1"/>
            <w:sz w:val="22"/>
            <w:szCs w:val="22"/>
            <w:lang w:val="en-GB"/>
            <w:rPrChange w:id="310" w:author="Zaoral Timo (inf19133)" w:date="2020-10-26T16:33:00Z">
              <w:rPr>
                <w:rStyle w:val="Erluterungen"/>
                <w:rFonts w:asciiTheme="minorHAnsi" w:hAnsiTheme="minorHAnsi" w:cstheme="minorBidi"/>
                <w:i w:val="0"/>
                <w:color w:val="000000" w:themeColor="text1"/>
                <w:sz w:val="22"/>
                <w:szCs w:val="22"/>
              </w:rPr>
            </w:rPrChange>
          </w:rPr>
          <w:t>and the "</w:t>
        </w:r>
        <w:proofErr w:type="spellStart"/>
        <w:r w:rsidRPr="00A21CCD">
          <w:rPr>
            <w:rStyle w:val="Erluterungen"/>
            <w:rFonts w:asciiTheme="minorHAnsi" w:hAnsiTheme="minorHAnsi" w:cstheme="minorBidi"/>
            <w:i w:val="0"/>
            <w:color w:val="000000" w:themeColor="text1"/>
            <w:sz w:val="22"/>
            <w:szCs w:val="22"/>
            <w:lang w:val="en-GB"/>
            <w:rPrChange w:id="311" w:author="Zaoral Timo (inf19133)" w:date="2020-10-26T16:33:00Z">
              <w:rPr>
                <w:rStyle w:val="Erluterungen"/>
                <w:rFonts w:asciiTheme="minorHAnsi" w:hAnsiTheme="minorHAnsi" w:cstheme="minorBidi"/>
                <w:i w:val="0"/>
                <w:color w:val="000000" w:themeColor="text1"/>
                <w:sz w:val="22"/>
                <w:szCs w:val="22"/>
              </w:rPr>
            </w:rPrChange>
          </w:rPr>
          <w:t>Look&amp;Feel</w:t>
        </w:r>
        <w:proofErr w:type="spellEnd"/>
        <w:r w:rsidRPr="00A21CCD">
          <w:rPr>
            <w:rStyle w:val="Erluterungen"/>
            <w:rFonts w:asciiTheme="minorHAnsi" w:hAnsiTheme="minorHAnsi" w:cstheme="minorBidi"/>
            <w:i w:val="0"/>
            <w:color w:val="000000" w:themeColor="text1"/>
            <w:sz w:val="22"/>
            <w:szCs w:val="22"/>
            <w:lang w:val="en-GB"/>
            <w:rPrChange w:id="312" w:author="Zaoral Timo (inf19133)" w:date="2020-10-26T16:33:00Z">
              <w:rPr>
                <w:rStyle w:val="Erluterungen"/>
                <w:rFonts w:asciiTheme="minorHAnsi" w:hAnsiTheme="minorHAnsi" w:cstheme="minorBidi"/>
                <w:i w:val="0"/>
                <w:color w:val="000000" w:themeColor="text1"/>
                <w:sz w:val="22"/>
                <w:szCs w:val="22"/>
              </w:rPr>
            </w:rPrChange>
          </w:rPr>
          <w:t>" of the user interface. Based on this, a usability concept will be developed and implemented.</w:t>
        </w:r>
      </w:ins>
    </w:p>
    <w:p w14:paraId="04E48D81" w14:textId="77777777" w:rsidR="000202CB" w:rsidRPr="00A21CCD" w:rsidRDefault="000202CB" w:rsidP="000202CB">
      <w:pPr>
        <w:rPr>
          <w:ins w:id="313" w:author="Zaoral Timo (inf19133)" w:date="2020-10-26T16:29:00Z"/>
          <w:rStyle w:val="Erluterungen"/>
          <w:rFonts w:asciiTheme="minorHAnsi" w:hAnsiTheme="minorHAnsi" w:cstheme="minorBidi"/>
          <w:i w:val="0"/>
          <w:color w:val="000000" w:themeColor="text1"/>
          <w:sz w:val="22"/>
          <w:szCs w:val="22"/>
          <w:lang w:val="en-GB"/>
          <w:rPrChange w:id="314" w:author="Zaoral Timo (inf19133)" w:date="2020-10-26T16:33:00Z">
            <w:rPr>
              <w:ins w:id="315" w:author="Zaoral Timo (inf19133)" w:date="2020-10-26T16:29:00Z"/>
              <w:rStyle w:val="Erluterungen"/>
              <w:rFonts w:asciiTheme="minorHAnsi" w:hAnsiTheme="minorHAnsi" w:cstheme="minorBidi"/>
              <w:i w:val="0"/>
              <w:color w:val="000000" w:themeColor="text1"/>
              <w:sz w:val="22"/>
              <w:szCs w:val="22"/>
            </w:rPr>
          </w:rPrChange>
        </w:rPr>
      </w:pPr>
      <w:ins w:id="316" w:author="Zaoral Timo (inf19133)" w:date="2020-10-26T16:29:00Z">
        <w:r w:rsidRPr="00A21CCD">
          <w:rPr>
            <w:rStyle w:val="Erluterungen"/>
            <w:rFonts w:asciiTheme="minorHAnsi" w:hAnsiTheme="minorHAnsi" w:cstheme="minorBidi"/>
            <w:i w:val="0"/>
            <w:color w:val="000000" w:themeColor="text1"/>
            <w:sz w:val="22"/>
            <w:szCs w:val="22"/>
            <w:lang w:val="en-GB"/>
            <w:rPrChange w:id="317" w:author="Zaoral Timo (inf19133)" w:date="2020-10-26T16:33:00Z">
              <w:rPr>
                <w:rStyle w:val="Erluterungen"/>
                <w:rFonts w:asciiTheme="minorHAnsi" w:hAnsiTheme="minorHAnsi" w:cstheme="minorBidi"/>
                <w:i w:val="0"/>
                <w:color w:val="000000" w:themeColor="text1"/>
                <w:sz w:val="22"/>
                <w:szCs w:val="22"/>
              </w:rPr>
            </w:rPrChange>
          </w:rPr>
          <w:t xml:space="preserve">Another point is the support of additional model interfaces and the possibility to use AML interface libraries. </w:t>
        </w:r>
      </w:ins>
    </w:p>
    <w:p w14:paraId="4F7D4E1E" w14:textId="38FB2E8B" w:rsidR="001A77C5" w:rsidRPr="00A21CCD" w:rsidDel="000202CB" w:rsidRDefault="000202CB" w:rsidP="000202CB">
      <w:pPr>
        <w:spacing w:line="240" w:lineRule="auto"/>
        <w:jc w:val="left"/>
        <w:rPr>
          <w:del w:id="318" w:author="Zaoral Timo (inf19133)" w:date="2020-10-26T16:27:00Z"/>
          <w:rStyle w:val="Erluterungen"/>
          <w:rFonts w:asciiTheme="minorHAnsi" w:hAnsiTheme="minorHAnsi" w:cstheme="minorBidi"/>
          <w:i w:val="0"/>
          <w:color w:val="000000" w:themeColor="text1"/>
          <w:sz w:val="22"/>
          <w:szCs w:val="22"/>
          <w:lang w:val="en-GB"/>
          <w:rPrChange w:id="319" w:author="Zaoral Timo (inf19133)" w:date="2020-10-26T16:33:00Z">
            <w:rPr>
              <w:del w:id="320" w:author="Zaoral Timo (inf19133)" w:date="2020-10-26T16:27:00Z"/>
              <w:rStyle w:val="Erluterungen"/>
              <w:rFonts w:asciiTheme="minorHAnsi" w:hAnsiTheme="minorHAnsi" w:cstheme="minorBidi"/>
              <w:i w:val="0"/>
              <w:color w:val="000000" w:themeColor="text1"/>
              <w:sz w:val="22"/>
              <w:szCs w:val="22"/>
            </w:rPr>
          </w:rPrChange>
        </w:rPr>
      </w:pPr>
      <w:ins w:id="321" w:author="Zaoral Timo (inf19133)" w:date="2020-10-26T16:29:00Z">
        <w:r w:rsidRPr="00A21CCD">
          <w:rPr>
            <w:rStyle w:val="Erluterungen"/>
            <w:rFonts w:asciiTheme="minorHAnsi" w:hAnsiTheme="minorHAnsi" w:cstheme="minorBidi"/>
            <w:i w:val="0"/>
            <w:color w:val="000000" w:themeColor="text1"/>
            <w:sz w:val="22"/>
            <w:szCs w:val="22"/>
            <w:lang w:val="en-GB"/>
            <w:rPrChange w:id="322" w:author="Zaoral Timo (inf19133)" w:date="2020-10-26T16:33:00Z">
              <w:rPr>
                <w:rStyle w:val="Erluterungen"/>
                <w:rFonts w:asciiTheme="minorHAnsi" w:hAnsiTheme="minorHAnsi" w:cstheme="minorBidi"/>
                <w:i w:val="0"/>
                <w:color w:val="000000" w:themeColor="text1"/>
                <w:sz w:val="22"/>
                <w:szCs w:val="22"/>
              </w:rPr>
            </w:rPrChange>
          </w:rPr>
          <w:t>For the file extraction it should be possible to choose between the versions 2.15 and 3.0 of the CAEX output format.</w:t>
        </w:r>
      </w:ins>
      <w:del w:id="323"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24" w:author="Zaoral Timo (inf19133)" w:date="2020-10-26T16:33:00Z">
              <w:rPr>
                <w:rStyle w:val="Erluterungen"/>
                <w:rFonts w:asciiTheme="minorHAnsi" w:hAnsiTheme="minorHAnsi" w:cstheme="minorBidi"/>
                <w:i w:val="0"/>
                <w:color w:val="000000" w:themeColor="text1"/>
                <w:sz w:val="22"/>
                <w:szCs w:val="22"/>
              </w:rPr>
            </w:rPrChange>
          </w:rPr>
          <w:delText xml:space="preserve">Das Ziel </w:delText>
        </w:r>
      </w:del>
      <w:ins w:id="325" w:author="Markus Rentschler" w:date="2020-10-23T12:47:00Z">
        <w:del w:id="326" w:author="Zaoral Timo (inf19133)" w:date="2020-10-26T16:27:00Z">
          <w:r w:rsidR="00397E0F" w:rsidRPr="00A21CCD" w:rsidDel="000202CB">
            <w:rPr>
              <w:rStyle w:val="Erluterungen"/>
              <w:rFonts w:asciiTheme="minorHAnsi" w:hAnsiTheme="minorHAnsi" w:cstheme="minorBidi"/>
              <w:i w:val="0"/>
              <w:color w:val="000000" w:themeColor="text1"/>
              <w:sz w:val="22"/>
              <w:szCs w:val="22"/>
              <w:lang w:val="en-GB"/>
              <w:rPrChange w:id="327" w:author="Zaoral Timo (inf19133)" w:date="2020-10-26T16:33:00Z">
                <w:rPr>
                  <w:rStyle w:val="Erluterungen"/>
                  <w:rFonts w:asciiTheme="minorHAnsi" w:hAnsiTheme="minorHAnsi" w:cstheme="minorBidi"/>
                  <w:i w:val="0"/>
                  <w:color w:val="000000" w:themeColor="text1"/>
                  <w:sz w:val="22"/>
                  <w:szCs w:val="22"/>
                </w:rPr>
              </w:rPrChange>
            </w:rPr>
            <w:delText xml:space="preserve">dieses Projekts </w:delText>
          </w:r>
        </w:del>
      </w:ins>
      <w:del w:id="328"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29" w:author="Zaoral Timo (inf19133)" w:date="2020-10-26T16:33:00Z">
              <w:rPr>
                <w:rStyle w:val="Erluterungen"/>
                <w:rFonts w:asciiTheme="minorHAnsi" w:hAnsiTheme="minorHAnsi" w:cstheme="minorBidi"/>
                <w:i w:val="0"/>
                <w:color w:val="000000" w:themeColor="text1"/>
                <w:sz w:val="22"/>
                <w:szCs w:val="22"/>
              </w:rPr>
            </w:rPrChange>
          </w:rPr>
          <w:delText xml:space="preserve">ist es die GUI der </w:delText>
        </w:r>
        <w:commentRangeStart w:id="330"/>
        <w:r w:rsidR="001A77C5" w:rsidRPr="00A21CCD" w:rsidDel="000202CB">
          <w:rPr>
            <w:rStyle w:val="Erluterungen"/>
            <w:rFonts w:asciiTheme="minorHAnsi" w:hAnsiTheme="minorHAnsi" w:cstheme="minorBidi"/>
            <w:i w:val="0"/>
            <w:color w:val="000000" w:themeColor="text1"/>
            <w:sz w:val="22"/>
            <w:szCs w:val="22"/>
            <w:lang w:val="en-GB"/>
            <w:rPrChange w:id="331" w:author="Zaoral Timo (inf19133)" w:date="2020-10-26T16:33:00Z">
              <w:rPr>
                <w:rStyle w:val="Erluterungen"/>
                <w:rFonts w:asciiTheme="minorHAnsi" w:hAnsiTheme="minorHAnsi" w:cstheme="minorBidi"/>
                <w:i w:val="0"/>
                <w:color w:val="000000" w:themeColor="text1"/>
                <w:sz w:val="22"/>
                <w:szCs w:val="22"/>
              </w:rPr>
            </w:rPrChange>
          </w:rPr>
          <w:delText xml:space="preserve">bestehenden Software </w:delText>
        </w:r>
        <w:commentRangeEnd w:id="330"/>
        <w:r w:rsidR="00A64FF8" w:rsidDel="000202CB">
          <w:rPr>
            <w:rStyle w:val="Kommentarzeichen"/>
          </w:rPr>
          <w:commentReference w:id="330"/>
        </w:r>
        <w:r w:rsidR="001A77C5" w:rsidRPr="00A21CCD" w:rsidDel="000202CB">
          <w:rPr>
            <w:rStyle w:val="Erluterungen"/>
            <w:rFonts w:asciiTheme="minorHAnsi" w:hAnsiTheme="minorHAnsi" w:cstheme="minorBidi"/>
            <w:i w:val="0"/>
            <w:color w:val="000000" w:themeColor="text1"/>
            <w:sz w:val="22"/>
            <w:szCs w:val="22"/>
            <w:lang w:val="en-GB"/>
            <w:rPrChange w:id="332" w:author="Zaoral Timo (inf19133)" w:date="2020-10-26T16:33:00Z">
              <w:rPr>
                <w:rStyle w:val="Erluterungen"/>
                <w:rFonts w:asciiTheme="minorHAnsi" w:hAnsiTheme="minorHAnsi" w:cstheme="minorBidi"/>
                <w:i w:val="0"/>
                <w:color w:val="000000" w:themeColor="text1"/>
                <w:sz w:val="22"/>
                <w:szCs w:val="22"/>
              </w:rPr>
            </w:rPrChange>
          </w:rPr>
          <w:delText xml:space="preserve">zu verbessern. Hierbei soll </w:delText>
        </w:r>
      </w:del>
      <w:ins w:id="333" w:author="Markus Rentschler" w:date="2020-10-23T12:48:00Z">
        <w:del w:id="334" w:author="Zaoral Timo (inf19133)" w:date="2020-10-26T16:27:00Z">
          <w:r w:rsidR="00397E0F" w:rsidRPr="00A21CCD" w:rsidDel="000202CB">
            <w:rPr>
              <w:rStyle w:val="Erluterungen"/>
              <w:rFonts w:asciiTheme="minorHAnsi" w:hAnsiTheme="minorHAnsi" w:cstheme="minorBidi"/>
              <w:i w:val="0"/>
              <w:color w:val="000000" w:themeColor="text1"/>
              <w:sz w:val="22"/>
              <w:szCs w:val="22"/>
              <w:lang w:val="en-GB"/>
              <w:rPrChange w:id="335" w:author="Zaoral Timo (inf19133)" w:date="2020-10-26T16:33:00Z">
                <w:rPr>
                  <w:rStyle w:val="Erluterungen"/>
                  <w:rFonts w:asciiTheme="minorHAnsi" w:hAnsiTheme="minorHAnsi" w:cstheme="minorBidi"/>
                  <w:i w:val="0"/>
                  <w:color w:val="000000" w:themeColor="text1"/>
                  <w:sz w:val="22"/>
                  <w:szCs w:val="22"/>
                </w:rPr>
              </w:rPrChange>
            </w:rPr>
            <w:delText xml:space="preserve">die Software </w:delText>
          </w:r>
        </w:del>
      </w:ins>
      <w:ins w:id="336" w:author="Markus Rentschler" w:date="2020-10-23T12:49:00Z">
        <w:del w:id="337" w:author="Zaoral Timo (inf19133)" w:date="2020-10-26T16:27:00Z">
          <w:r w:rsidR="00C57465" w:rsidRPr="00A21CCD" w:rsidDel="000202CB">
            <w:rPr>
              <w:rStyle w:val="Erluterungen"/>
              <w:rFonts w:asciiTheme="minorHAnsi" w:hAnsiTheme="minorHAnsi" w:cstheme="minorBidi"/>
              <w:i w:val="0"/>
              <w:color w:val="000000" w:themeColor="text1"/>
              <w:sz w:val="22"/>
              <w:szCs w:val="22"/>
              <w:lang w:val="en-GB"/>
              <w:rPrChange w:id="338" w:author="Zaoral Timo (inf19133)" w:date="2020-10-26T16:33:00Z">
                <w:rPr>
                  <w:rStyle w:val="Erluterungen"/>
                  <w:rFonts w:asciiTheme="minorHAnsi" w:hAnsiTheme="minorHAnsi" w:cstheme="minorBidi"/>
                  <w:i w:val="0"/>
                  <w:color w:val="000000" w:themeColor="text1"/>
                  <w:sz w:val="22"/>
                  <w:szCs w:val="22"/>
                </w:rPr>
              </w:rPrChange>
            </w:rPr>
            <w:delText xml:space="preserve">anhand Ihrer </w:delText>
          </w:r>
          <w:commentRangeStart w:id="339"/>
          <w:r w:rsidR="00C57465" w:rsidRPr="00A21CCD" w:rsidDel="000202CB">
            <w:rPr>
              <w:rStyle w:val="Erluterungen"/>
              <w:rFonts w:asciiTheme="minorHAnsi" w:hAnsiTheme="minorHAnsi" w:cstheme="minorBidi"/>
              <w:i w:val="0"/>
              <w:color w:val="000000" w:themeColor="text1"/>
              <w:sz w:val="22"/>
              <w:szCs w:val="22"/>
              <w:lang w:val="en-GB"/>
              <w:rPrChange w:id="340" w:author="Zaoral Timo (inf19133)" w:date="2020-10-26T16:33:00Z">
                <w:rPr>
                  <w:rStyle w:val="Erluterungen"/>
                  <w:rFonts w:asciiTheme="minorHAnsi" w:hAnsiTheme="minorHAnsi" w:cstheme="minorBidi"/>
                  <w:i w:val="0"/>
                  <w:color w:val="000000" w:themeColor="text1"/>
                  <w:sz w:val="22"/>
                  <w:szCs w:val="22"/>
                </w:rPr>
              </w:rPrChange>
            </w:rPr>
            <w:delText xml:space="preserve">Use Cases </w:delText>
          </w:r>
        </w:del>
      </w:ins>
      <w:commentRangeEnd w:id="339"/>
      <w:ins w:id="341" w:author="Markus Rentschler" w:date="2020-10-23T12:51:00Z">
        <w:del w:id="342" w:author="Zaoral Timo (inf19133)" w:date="2020-10-26T16:27:00Z">
          <w:r w:rsidR="000567A8" w:rsidDel="000202CB">
            <w:rPr>
              <w:rStyle w:val="Kommentarzeichen"/>
            </w:rPr>
            <w:commentReference w:id="339"/>
          </w:r>
        </w:del>
      </w:ins>
      <w:ins w:id="343" w:author="Markus Rentschler" w:date="2020-10-23T12:48:00Z">
        <w:del w:id="344" w:author="Zaoral Timo (inf19133)" w:date="2020-10-26T16:27:00Z">
          <w:r w:rsidR="00397E0F" w:rsidRPr="00A21CCD" w:rsidDel="000202CB">
            <w:rPr>
              <w:rStyle w:val="Erluterungen"/>
              <w:rFonts w:asciiTheme="minorHAnsi" w:hAnsiTheme="minorHAnsi" w:cstheme="minorBidi"/>
              <w:i w:val="0"/>
              <w:color w:val="000000" w:themeColor="text1"/>
              <w:sz w:val="22"/>
              <w:szCs w:val="22"/>
              <w:lang w:val="en-GB"/>
              <w:rPrChange w:id="345" w:author="Zaoral Timo (inf19133)" w:date="2020-10-26T16:33:00Z">
                <w:rPr>
                  <w:rStyle w:val="Erluterungen"/>
                  <w:rFonts w:asciiTheme="minorHAnsi" w:hAnsiTheme="minorHAnsi" w:cstheme="minorBidi"/>
                  <w:i w:val="0"/>
                  <w:color w:val="000000" w:themeColor="text1"/>
                  <w:sz w:val="22"/>
                  <w:szCs w:val="22"/>
                </w:rPr>
              </w:rPrChange>
            </w:rPr>
            <w:delText xml:space="preserve">auf Qualitätsmängel getestet </w:delText>
          </w:r>
          <w:r w:rsidR="00644DE5" w:rsidRPr="00A21CCD" w:rsidDel="000202CB">
            <w:rPr>
              <w:rStyle w:val="Erluterungen"/>
              <w:rFonts w:asciiTheme="minorHAnsi" w:hAnsiTheme="minorHAnsi" w:cstheme="minorBidi"/>
              <w:i w:val="0"/>
              <w:color w:val="000000" w:themeColor="text1"/>
              <w:sz w:val="22"/>
              <w:szCs w:val="22"/>
              <w:lang w:val="en-GB"/>
              <w:rPrChange w:id="346" w:author="Zaoral Timo (inf19133)" w:date="2020-10-26T16:33:00Z">
                <w:rPr>
                  <w:rStyle w:val="Erluterungen"/>
                  <w:rFonts w:asciiTheme="minorHAnsi" w:hAnsiTheme="minorHAnsi" w:cstheme="minorBidi"/>
                  <w:i w:val="0"/>
                  <w:color w:val="000000" w:themeColor="text1"/>
                  <w:sz w:val="22"/>
                  <w:szCs w:val="22"/>
                </w:rPr>
              </w:rPrChange>
            </w:rPr>
            <w:delText xml:space="preserve">und </w:delText>
          </w:r>
        </w:del>
      </w:ins>
      <w:del w:id="347"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48" w:author="Zaoral Timo (inf19133)" w:date="2020-10-26T16:33:00Z">
              <w:rPr>
                <w:rStyle w:val="Erluterungen"/>
                <w:rFonts w:asciiTheme="minorHAnsi" w:hAnsiTheme="minorHAnsi" w:cstheme="minorBidi"/>
                <w:i w:val="0"/>
                <w:color w:val="000000" w:themeColor="text1"/>
                <w:sz w:val="22"/>
                <w:szCs w:val="22"/>
              </w:rPr>
            </w:rPrChange>
          </w:rPr>
          <w:delText>vor</w:delText>
        </w:r>
      </w:del>
      <w:ins w:id="349" w:author="Markus Rentschler" w:date="2020-10-23T12:50:00Z">
        <w:del w:id="350" w:author="Zaoral Timo (inf19133)" w:date="2020-10-26T16:27:00Z">
          <w:r w:rsidR="00C57465" w:rsidRPr="00A21CCD" w:rsidDel="000202CB">
            <w:rPr>
              <w:rStyle w:val="Erluterungen"/>
              <w:rFonts w:asciiTheme="minorHAnsi" w:hAnsiTheme="minorHAnsi" w:cstheme="minorBidi"/>
              <w:i w:val="0"/>
              <w:color w:val="000000" w:themeColor="text1"/>
              <w:sz w:val="22"/>
              <w:szCs w:val="22"/>
              <w:lang w:val="en-GB"/>
              <w:rPrChange w:id="351" w:author="Zaoral Timo (inf19133)" w:date="2020-10-26T16:33:00Z">
                <w:rPr>
                  <w:rStyle w:val="Erluterungen"/>
                  <w:rFonts w:asciiTheme="minorHAnsi" w:hAnsiTheme="minorHAnsi" w:cstheme="minorBidi"/>
                  <w:i w:val="0"/>
                  <w:color w:val="000000" w:themeColor="text1"/>
                  <w:sz w:val="22"/>
                  <w:szCs w:val="22"/>
                </w:rPr>
              </w:rPrChange>
            </w:rPr>
            <w:delText xml:space="preserve">dabei </w:delText>
          </w:r>
        </w:del>
      </w:ins>
      <w:del w:id="352"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53" w:author="Zaoral Timo (inf19133)" w:date="2020-10-26T16:33:00Z">
              <w:rPr>
                <w:rStyle w:val="Erluterungen"/>
                <w:rFonts w:asciiTheme="minorHAnsi" w:hAnsiTheme="minorHAnsi" w:cstheme="minorBidi"/>
                <w:i w:val="0"/>
                <w:color w:val="000000" w:themeColor="text1"/>
                <w:sz w:val="22"/>
                <w:szCs w:val="22"/>
              </w:rPr>
            </w:rPrChange>
          </w:rPr>
          <w:delText>allem auf die Usability und die Ansicht</w:delText>
        </w:r>
      </w:del>
      <w:ins w:id="354" w:author="Markus Rentschler" w:date="2020-10-23T12:24:00Z">
        <w:del w:id="355"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356" w:author="Zaoral Timo (inf19133)" w:date="2020-10-26T16:33:00Z">
                <w:rPr>
                  <w:rStyle w:val="Erluterungen"/>
                  <w:rFonts w:asciiTheme="minorHAnsi" w:hAnsiTheme="minorHAnsi" w:cstheme="minorBidi"/>
                  <w:i w:val="0"/>
                  <w:color w:val="000000" w:themeColor="text1"/>
                  <w:sz w:val="22"/>
                  <w:szCs w:val="22"/>
                </w:rPr>
              </w:rPrChange>
            </w:rPr>
            <w:delText>das „Look&amp;Feel“</w:delText>
          </w:r>
        </w:del>
      </w:ins>
      <w:del w:id="357"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58" w:author="Zaoral Timo (inf19133)" w:date="2020-10-26T16:33:00Z">
              <w:rPr>
                <w:rStyle w:val="Erluterungen"/>
                <w:rFonts w:asciiTheme="minorHAnsi" w:hAnsiTheme="minorHAnsi" w:cstheme="minorBidi"/>
                <w:i w:val="0"/>
                <w:color w:val="000000" w:themeColor="text1"/>
                <w:sz w:val="22"/>
                <w:szCs w:val="22"/>
              </w:rPr>
            </w:rPrChange>
          </w:rPr>
          <w:delText xml:space="preserve"> </w:delText>
        </w:r>
      </w:del>
      <w:ins w:id="359" w:author="Markus Rentschler" w:date="2020-10-23T12:25:00Z">
        <w:del w:id="360"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361" w:author="Zaoral Timo (inf19133)" w:date="2020-10-26T16:33:00Z">
                <w:rPr>
                  <w:rStyle w:val="Erluterungen"/>
                  <w:rFonts w:asciiTheme="minorHAnsi" w:hAnsiTheme="minorHAnsi" w:cstheme="minorBidi"/>
                  <w:i w:val="0"/>
                  <w:color w:val="000000" w:themeColor="text1"/>
                  <w:sz w:val="22"/>
                  <w:szCs w:val="22"/>
                </w:rPr>
              </w:rPrChange>
            </w:rPr>
            <w:delText xml:space="preserve">der Bedienoberfläche </w:delText>
          </w:r>
        </w:del>
      </w:ins>
      <w:del w:id="362"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63" w:author="Zaoral Timo (inf19133)" w:date="2020-10-26T16:33:00Z">
              <w:rPr>
                <w:rStyle w:val="Erluterungen"/>
                <w:rFonts w:asciiTheme="minorHAnsi" w:hAnsiTheme="minorHAnsi" w:cstheme="minorBidi"/>
                <w:i w:val="0"/>
                <w:color w:val="000000" w:themeColor="text1"/>
                <w:sz w:val="22"/>
                <w:szCs w:val="22"/>
              </w:rPr>
            </w:rPrChange>
          </w:rPr>
          <w:delText xml:space="preserve">geachtet werden. Dabei </w:delText>
        </w:r>
      </w:del>
      <w:ins w:id="364" w:author="Markus Rentschler" w:date="2020-10-23T12:48:00Z">
        <w:del w:id="365" w:author="Zaoral Timo (inf19133)" w:date="2020-10-26T16:27:00Z">
          <w:r w:rsidR="00644DE5" w:rsidRPr="00A21CCD" w:rsidDel="000202CB">
            <w:rPr>
              <w:rStyle w:val="Erluterungen"/>
              <w:rFonts w:asciiTheme="minorHAnsi" w:hAnsiTheme="minorHAnsi" w:cstheme="minorBidi"/>
              <w:i w:val="0"/>
              <w:color w:val="000000" w:themeColor="text1"/>
              <w:sz w:val="22"/>
              <w:szCs w:val="22"/>
              <w:lang w:val="en-GB"/>
              <w:rPrChange w:id="366" w:author="Zaoral Timo (inf19133)" w:date="2020-10-26T16:33:00Z">
                <w:rPr>
                  <w:rStyle w:val="Erluterungen"/>
                  <w:rFonts w:asciiTheme="minorHAnsi" w:hAnsiTheme="minorHAnsi" w:cstheme="minorBidi"/>
                  <w:i w:val="0"/>
                  <w:color w:val="000000" w:themeColor="text1"/>
                  <w:sz w:val="22"/>
                  <w:szCs w:val="22"/>
                </w:rPr>
              </w:rPrChange>
            </w:rPr>
            <w:delText>Darauf basierend</w:delText>
          </w:r>
        </w:del>
      </w:ins>
      <w:ins w:id="367" w:author="Markus Rentschler" w:date="2020-10-23T12:24:00Z">
        <w:del w:id="368"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369" w:author="Zaoral Timo (inf19133)" w:date="2020-10-26T16:33:00Z">
                <w:rPr>
                  <w:rStyle w:val="Erluterungen"/>
                  <w:rFonts w:asciiTheme="minorHAnsi" w:hAnsiTheme="minorHAnsi" w:cstheme="minorBidi"/>
                  <w:i w:val="0"/>
                  <w:color w:val="000000" w:themeColor="text1"/>
                  <w:sz w:val="22"/>
                  <w:szCs w:val="22"/>
                </w:rPr>
              </w:rPrChange>
            </w:rPr>
            <w:delText xml:space="preserve"> </w:delText>
          </w:r>
        </w:del>
      </w:ins>
      <w:del w:id="370"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71" w:author="Zaoral Timo (inf19133)" w:date="2020-10-26T16:33:00Z">
              <w:rPr>
                <w:rStyle w:val="Erluterungen"/>
                <w:rFonts w:asciiTheme="minorHAnsi" w:hAnsiTheme="minorHAnsi" w:cstheme="minorBidi"/>
                <w:i w:val="0"/>
                <w:color w:val="000000" w:themeColor="text1"/>
                <w:sz w:val="22"/>
                <w:szCs w:val="22"/>
              </w:rPr>
            </w:rPrChange>
          </w:rPr>
          <w:delText xml:space="preserve">soll ein Usability Konzept erstellt </w:delText>
        </w:r>
      </w:del>
      <w:ins w:id="372" w:author="Markus Rentschler" w:date="2020-10-23T12:50:00Z">
        <w:del w:id="373" w:author="Zaoral Timo (inf19133)" w:date="2020-10-26T16:27:00Z">
          <w:r w:rsidR="00B10298" w:rsidRPr="00A21CCD" w:rsidDel="000202CB">
            <w:rPr>
              <w:rStyle w:val="Erluterungen"/>
              <w:rFonts w:asciiTheme="minorHAnsi" w:hAnsiTheme="minorHAnsi" w:cstheme="minorBidi"/>
              <w:i w:val="0"/>
              <w:color w:val="000000" w:themeColor="text1"/>
              <w:sz w:val="22"/>
              <w:szCs w:val="22"/>
              <w:lang w:val="en-GB"/>
              <w:rPrChange w:id="374" w:author="Zaoral Timo (inf19133)" w:date="2020-10-26T16:33:00Z">
                <w:rPr>
                  <w:rStyle w:val="Erluterungen"/>
                  <w:rFonts w:asciiTheme="minorHAnsi" w:hAnsiTheme="minorHAnsi" w:cstheme="minorBidi"/>
                  <w:i w:val="0"/>
                  <w:color w:val="000000" w:themeColor="text1"/>
                  <w:sz w:val="22"/>
                  <w:szCs w:val="22"/>
                </w:rPr>
              </w:rPrChange>
            </w:rPr>
            <w:delText xml:space="preserve">ausgearbeitet </w:delText>
          </w:r>
        </w:del>
      </w:ins>
      <w:del w:id="375"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76" w:author="Zaoral Timo (inf19133)" w:date="2020-10-26T16:33:00Z">
              <w:rPr>
                <w:rStyle w:val="Erluterungen"/>
                <w:rFonts w:asciiTheme="minorHAnsi" w:hAnsiTheme="minorHAnsi" w:cstheme="minorBidi"/>
                <w:i w:val="0"/>
                <w:color w:val="000000" w:themeColor="text1"/>
                <w:sz w:val="22"/>
                <w:szCs w:val="22"/>
              </w:rPr>
            </w:rPrChange>
          </w:rPr>
          <w:delText xml:space="preserve">und ausgearbeitet </w:delText>
        </w:r>
      </w:del>
      <w:ins w:id="377" w:author="Markus Rentschler" w:date="2020-10-23T12:49:00Z">
        <w:del w:id="378" w:author="Zaoral Timo (inf19133)" w:date="2020-10-26T16:27:00Z">
          <w:r w:rsidR="00644DE5" w:rsidRPr="00A21CCD" w:rsidDel="000202CB">
            <w:rPr>
              <w:rStyle w:val="Erluterungen"/>
              <w:rFonts w:asciiTheme="minorHAnsi" w:hAnsiTheme="minorHAnsi" w:cstheme="minorBidi"/>
              <w:i w:val="0"/>
              <w:color w:val="000000" w:themeColor="text1"/>
              <w:sz w:val="22"/>
              <w:szCs w:val="22"/>
              <w:lang w:val="en-GB"/>
              <w:rPrChange w:id="379" w:author="Zaoral Timo (inf19133)" w:date="2020-10-26T16:33:00Z">
                <w:rPr>
                  <w:rStyle w:val="Erluterungen"/>
                  <w:rFonts w:asciiTheme="minorHAnsi" w:hAnsiTheme="minorHAnsi" w:cstheme="minorBidi"/>
                  <w:i w:val="0"/>
                  <w:color w:val="000000" w:themeColor="text1"/>
                  <w:sz w:val="22"/>
                  <w:szCs w:val="22"/>
                </w:rPr>
              </w:rPrChange>
            </w:rPr>
            <w:delText xml:space="preserve">umgesetzt </w:delText>
          </w:r>
        </w:del>
      </w:ins>
      <w:del w:id="380" w:author="Zaoral Timo (inf19133)" w:date="2020-10-26T16:27:00Z">
        <w:r w:rsidR="001A77C5" w:rsidRPr="00A21CCD" w:rsidDel="000202CB">
          <w:rPr>
            <w:rStyle w:val="Erluterungen"/>
            <w:rFonts w:asciiTheme="minorHAnsi" w:hAnsiTheme="minorHAnsi" w:cstheme="minorBidi"/>
            <w:i w:val="0"/>
            <w:color w:val="000000" w:themeColor="text1"/>
            <w:sz w:val="22"/>
            <w:szCs w:val="22"/>
            <w:lang w:val="en-GB"/>
            <w:rPrChange w:id="381" w:author="Zaoral Timo (inf19133)" w:date="2020-10-26T16:33:00Z">
              <w:rPr>
                <w:rStyle w:val="Erluterungen"/>
                <w:rFonts w:asciiTheme="minorHAnsi" w:hAnsiTheme="minorHAnsi" w:cstheme="minorBidi"/>
                <w:i w:val="0"/>
                <w:color w:val="000000" w:themeColor="text1"/>
                <w:sz w:val="22"/>
                <w:szCs w:val="22"/>
              </w:rPr>
            </w:rPrChange>
          </w:rPr>
          <w:delText>werden.</w:delText>
        </w:r>
      </w:del>
    </w:p>
    <w:p w14:paraId="0E93FBA6" w14:textId="3AA41674" w:rsidR="000202CB" w:rsidRPr="00A21CCD" w:rsidRDefault="000202CB" w:rsidP="44CF3D20">
      <w:pPr>
        <w:rPr>
          <w:ins w:id="382" w:author="Zaoral Timo (inf19133)" w:date="2020-10-26T16:28:00Z"/>
          <w:rStyle w:val="Erluterungen"/>
          <w:rFonts w:asciiTheme="minorHAnsi" w:hAnsiTheme="minorHAnsi" w:cstheme="minorBidi"/>
          <w:i w:val="0"/>
          <w:color w:val="000000" w:themeColor="text1"/>
          <w:sz w:val="22"/>
          <w:szCs w:val="22"/>
          <w:lang w:val="en-GB"/>
          <w:rPrChange w:id="383" w:author="Zaoral Timo (inf19133)" w:date="2020-10-26T16:33:00Z">
            <w:rPr>
              <w:ins w:id="384" w:author="Zaoral Timo (inf19133)" w:date="2020-10-26T16:28:00Z"/>
              <w:rStyle w:val="Erluterungen"/>
              <w:rFonts w:asciiTheme="minorHAnsi" w:hAnsiTheme="minorHAnsi" w:cstheme="minorBidi"/>
              <w:i w:val="0"/>
              <w:color w:val="000000" w:themeColor="text1"/>
              <w:sz w:val="22"/>
              <w:szCs w:val="22"/>
            </w:rPr>
          </w:rPrChange>
        </w:rPr>
      </w:pPr>
    </w:p>
    <w:p w14:paraId="30FFDF2B" w14:textId="57059E26" w:rsidR="001A77C5" w:rsidRPr="00A21CCD" w:rsidDel="000202CB" w:rsidRDefault="001A77C5" w:rsidP="44CF3D20">
      <w:pPr>
        <w:rPr>
          <w:del w:id="385" w:author="Zaoral Timo (inf19133)" w:date="2020-10-26T16:27:00Z"/>
          <w:rStyle w:val="Erluterungen"/>
          <w:rFonts w:asciiTheme="minorHAnsi" w:hAnsiTheme="minorHAnsi" w:cstheme="minorBidi"/>
          <w:i w:val="0"/>
          <w:color w:val="000000" w:themeColor="text1"/>
          <w:sz w:val="22"/>
          <w:szCs w:val="22"/>
          <w:lang w:val="en-GB"/>
          <w:rPrChange w:id="386" w:author="Zaoral Timo (inf19133)" w:date="2020-10-26T16:33:00Z">
            <w:rPr>
              <w:del w:id="387" w:author="Zaoral Timo (inf19133)" w:date="2020-10-26T16:27:00Z"/>
              <w:rStyle w:val="Erluterungen"/>
              <w:rFonts w:asciiTheme="minorHAnsi" w:hAnsiTheme="minorHAnsi" w:cstheme="minorBidi"/>
              <w:i w:val="0"/>
              <w:color w:val="000000" w:themeColor="text1"/>
              <w:sz w:val="22"/>
              <w:szCs w:val="22"/>
            </w:rPr>
          </w:rPrChange>
        </w:rPr>
      </w:pPr>
      <w:del w:id="388"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389" w:author="Zaoral Timo (inf19133)" w:date="2020-10-26T16:33:00Z">
              <w:rPr>
                <w:rStyle w:val="Erluterungen"/>
                <w:rFonts w:asciiTheme="minorHAnsi" w:hAnsiTheme="minorHAnsi" w:cstheme="minorBidi"/>
                <w:i w:val="0"/>
                <w:color w:val="000000" w:themeColor="text1"/>
                <w:sz w:val="22"/>
                <w:szCs w:val="22"/>
              </w:rPr>
            </w:rPrChange>
          </w:rPr>
          <w:delText xml:space="preserve">Ein weiterer Punkt sind die Unterstützung von neuen </w:delText>
        </w:r>
      </w:del>
      <w:ins w:id="390" w:author="Markus Rentschler" w:date="2020-10-23T12:25:00Z">
        <w:del w:id="391"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392" w:author="Zaoral Timo (inf19133)" w:date="2020-10-26T16:33:00Z">
                <w:rPr>
                  <w:rStyle w:val="Erluterungen"/>
                  <w:rFonts w:asciiTheme="minorHAnsi" w:hAnsiTheme="minorHAnsi" w:cstheme="minorBidi"/>
                  <w:i w:val="0"/>
                  <w:color w:val="000000" w:themeColor="text1"/>
                  <w:sz w:val="22"/>
                  <w:szCs w:val="22"/>
                </w:rPr>
              </w:rPrChange>
            </w:rPr>
            <w:delText xml:space="preserve">zusätzlichen </w:delText>
          </w:r>
        </w:del>
      </w:ins>
      <w:ins w:id="393" w:author="Markus Rentschler" w:date="2020-10-23T12:50:00Z">
        <w:del w:id="394" w:author="Zaoral Timo (inf19133)" w:date="2020-10-26T16:27:00Z">
          <w:r w:rsidR="00B10298" w:rsidRPr="00A21CCD" w:rsidDel="000202CB">
            <w:rPr>
              <w:rStyle w:val="Erluterungen"/>
              <w:rFonts w:asciiTheme="minorHAnsi" w:hAnsiTheme="minorHAnsi" w:cstheme="minorBidi"/>
              <w:i w:val="0"/>
              <w:color w:val="000000" w:themeColor="text1"/>
              <w:sz w:val="22"/>
              <w:szCs w:val="22"/>
              <w:lang w:val="en-GB"/>
              <w:rPrChange w:id="395" w:author="Zaoral Timo (inf19133)" w:date="2020-10-26T16:33:00Z">
                <w:rPr>
                  <w:rStyle w:val="Erluterungen"/>
                  <w:rFonts w:asciiTheme="minorHAnsi" w:hAnsiTheme="minorHAnsi" w:cstheme="minorBidi"/>
                  <w:i w:val="0"/>
                  <w:color w:val="000000" w:themeColor="text1"/>
                  <w:sz w:val="22"/>
                  <w:szCs w:val="22"/>
                </w:rPr>
              </w:rPrChange>
            </w:rPr>
            <w:delText>Modell-</w:delText>
          </w:r>
        </w:del>
      </w:ins>
      <w:del w:id="396"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397" w:author="Zaoral Timo (inf19133)" w:date="2020-10-26T16:33:00Z">
              <w:rPr>
                <w:rStyle w:val="Erluterungen"/>
                <w:rFonts w:asciiTheme="minorHAnsi" w:hAnsiTheme="minorHAnsi" w:cstheme="minorBidi"/>
                <w:i w:val="0"/>
                <w:color w:val="000000" w:themeColor="text1"/>
                <w:sz w:val="22"/>
                <w:szCs w:val="22"/>
              </w:rPr>
            </w:rPrChange>
          </w:rPr>
          <w:delText xml:space="preserve">Schnittstellen und die mögliche </w:delText>
        </w:r>
      </w:del>
      <w:ins w:id="398" w:author="Markus Rentschler" w:date="2020-10-23T12:50:00Z">
        <w:del w:id="399" w:author="Zaoral Timo (inf19133)" w:date="2020-10-26T16:27:00Z">
          <w:r w:rsidR="000567A8" w:rsidRPr="00A21CCD" w:rsidDel="000202CB">
            <w:rPr>
              <w:rStyle w:val="Erluterungen"/>
              <w:rFonts w:asciiTheme="minorHAnsi" w:hAnsiTheme="minorHAnsi" w:cstheme="minorBidi"/>
              <w:i w:val="0"/>
              <w:color w:val="000000" w:themeColor="text1"/>
              <w:sz w:val="22"/>
              <w:szCs w:val="22"/>
              <w:lang w:val="en-GB"/>
              <w:rPrChange w:id="400" w:author="Zaoral Timo (inf19133)" w:date="2020-10-26T16:33:00Z">
                <w:rPr>
                  <w:rStyle w:val="Erluterungen"/>
                  <w:rFonts w:asciiTheme="minorHAnsi" w:hAnsiTheme="minorHAnsi" w:cstheme="minorBidi"/>
                  <w:i w:val="0"/>
                  <w:color w:val="000000" w:themeColor="text1"/>
                  <w:sz w:val="22"/>
                  <w:szCs w:val="22"/>
                </w:rPr>
              </w:rPrChange>
            </w:rPr>
            <w:delText xml:space="preserve">Möglichkeit zur </w:delText>
          </w:r>
        </w:del>
      </w:ins>
      <w:del w:id="401" w:author="Zaoral Timo (inf19133)" w:date="2020-10-26T16:27:00Z">
        <w:r w:rsidR="00311865" w:rsidRPr="00A21CCD" w:rsidDel="000202CB">
          <w:rPr>
            <w:rStyle w:val="Erluterungen"/>
            <w:rFonts w:asciiTheme="minorHAnsi" w:hAnsiTheme="minorHAnsi" w:cstheme="minorBidi"/>
            <w:i w:val="0"/>
            <w:color w:val="000000" w:themeColor="text1"/>
            <w:sz w:val="22"/>
            <w:szCs w:val="22"/>
            <w:lang w:val="en-GB"/>
            <w:rPrChange w:id="402" w:author="Zaoral Timo (inf19133)" w:date="2020-10-26T16:33:00Z">
              <w:rPr>
                <w:rStyle w:val="Erluterungen"/>
                <w:rFonts w:asciiTheme="minorHAnsi" w:hAnsiTheme="minorHAnsi" w:cstheme="minorBidi"/>
                <w:i w:val="0"/>
                <w:color w:val="000000" w:themeColor="text1"/>
                <w:sz w:val="22"/>
                <w:szCs w:val="22"/>
              </w:rPr>
            </w:rPrChange>
          </w:rPr>
          <w:delText>V</w:delText>
        </w:r>
        <w:r w:rsidRPr="00A21CCD" w:rsidDel="000202CB">
          <w:rPr>
            <w:rStyle w:val="Erluterungen"/>
            <w:rFonts w:asciiTheme="minorHAnsi" w:hAnsiTheme="minorHAnsi" w:cstheme="minorBidi"/>
            <w:i w:val="0"/>
            <w:color w:val="000000" w:themeColor="text1"/>
            <w:sz w:val="22"/>
            <w:szCs w:val="22"/>
            <w:lang w:val="en-GB"/>
            <w:rPrChange w:id="403" w:author="Zaoral Timo (inf19133)" w:date="2020-10-26T16:33:00Z">
              <w:rPr>
                <w:rStyle w:val="Erluterungen"/>
                <w:rFonts w:asciiTheme="minorHAnsi" w:hAnsiTheme="minorHAnsi" w:cstheme="minorBidi"/>
                <w:i w:val="0"/>
                <w:color w:val="000000" w:themeColor="text1"/>
                <w:sz w:val="22"/>
                <w:szCs w:val="22"/>
              </w:rPr>
            </w:rPrChange>
          </w:rPr>
          <w:delText xml:space="preserve">erwendung der </w:delText>
        </w:r>
      </w:del>
      <w:ins w:id="404" w:author="Markus Rentschler" w:date="2020-10-23T12:25:00Z">
        <w:del w:id="405"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06" w:author="Zaoral Timo (inf19133)" w:date="2020-10-26T16:33:00Z">
                <w:rPr>
                  <w:rStyle w:val="Erluterungen"/>
                  <w:rFonts w:asciiTheme="minorHAnsi" w:hAnsiTheme="minorHAnsi" w:cstheme="minorBidi"/>
                  <w:i w:val="0"/>
                  <w:color w:val="000000" w:themeColor="text1"/>
                  <w:sz w:val="22"/>
                  <w:szCs w:val="22"/>
                </w:rPr>
              </w:rPrChange>
            </w:rPr>
            <w:delText xml:space="preserve">von </w:delText>
          </w:r>
        </w:del>
      </w:ins>
      <w:del w:id="407"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08" w:author="Zaoral Timo (inf19133)" w:date="2020-10-26T16:33:00Z">
              <w:rPr>
                <w:rStyle w:val="Erluterungen"/>
                <w:rFonts w:asciiTheme="minorHAnsi" w:hAnsiTheme="minorHAnsi" w:cstheme="minorBidi"/>
                <w:i w:val="0"/>
                <w:color w:val="000000" w:themeColor="text1"/>
                <w:sz w:val="22"/>
                <w:szCs w:val="22"/>
              </w:rPr>
            </w:rPrChange>
          </w:rPr>
          <w:delText>Aml</w:delText>
        </w:r>
      </w:del>
      <w:ins w:id="409" w:author="Markus Rentschler" w:date="2020-10-23T12:25:00Z">
        <w:del w:id="410"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11" w:author="Zaoral Timo (inf19133)" w:date="2020-10-26T16:33:00Z">
                <w:rPr>
                  <w:rStyle w:val="Erluterungen"/>
                  <w:rFonts w:asciiTheme="minorHAnsi" w:hAnsiTheme="minorHAnsi" w:cstheme="minorBidi"/>
                  <w:i w:val="0"/>
                  <w:color w:val="000000" w:themeColor="text1"/>
                  <w:sz w:val="22"/>
                  <w:szCs w:val="22"/>
                </w:rPr>
              </w:rPrChange>
            </w:rPr>
            <w:delText>AML</w:delText>
          </w:r>
        </w:del>
      </w:ins>
      <w:del w:id="412"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13" w:author="Zaoral Timo (inf19133)" w:date="2020-10-26T16:33:00Z">
              <w:rPr>
                <w:rStyle w:val="Erluterungen"/>
                <w:rFonts w:asciiTheme="minorHAnsi" w:hAnsiTheme="minorHAnsi" w:cstheme="minorBidi"/>
                <w:i w:val="0"/>
                <w:color w:val="000000" w:themeColor="text1"/>
                <w:sz w:val="22"/>
                <w:szCs w:val="22"/>
              </w:rPr>
            </w:rPrChange>
          </w:rPr>
          <w:delText>-Schnittstellenbibliothek</w:delText>
        </w:r>
      </w:del>
      <w:ins w:id="414" w:author="Markus Rentschler" w:date="2020-10-23T12:25:00Z">
        <w:del w:id="415"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16" w:author="Zaoral Timo (inf19133)" w:date="2020-10-26T16:33:00Z">
                <w:rPr>
                  <w:rStyle w:val="Erluterungen"/>
                  <w:rFonts w:asciiTheme="minorHAnsi" w:hAnsiTheme="minorHAnsi" w:cstheme="minorBidi"/>
                  <w:i w:val="0"/>
                  <w:color w:val="000000" w:themeColor="text1"/>
                  <w:sz w:val="22"/>
                  <w:szCs w:val="22"/>
                </w:rPr>
              </w:rPrChange>
            </w:rPr>
            <w:delText>en</w:delText>
          </w:r>
        </w:del>
      </w:ins>
      <w:del w:id="417"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18" w:author="Zaoral Timo (inf19133)" w:date="2020-10-26T16:33:00Z">
              <w:rPr>
                <w:rStyle w:val="Erluterungen"/>
                <w:rFonts w:asciiTheme="minorHAnsi" w:hAnsiTheme="minorHAnsi" w:cstheme="minorBidi"/>
                <w:i w:val="0"/>
                <w:color w:val="000000" w:themeColor="text1"/>
                <w:sz w:val="22"/>
                <w:szCs w:val="22"/>
              </w:rPr>
            </w:rPrChange>
          </w:rPr>
          <w:delText xml:space="preserve">. </w:delText>
        </w:r>
      </w:del>
    </w:p>
    <w:p w14:paraId="1A39CCE5" w14:textId="01C17057" w:rsidR="001A77C5" w:rsidRPr="00A21CCD" w:rsidDel="000202CB" w:rsidRDefault="001A77C5" w:rsidP="44CF3D20">
      <w:pPr>
        <w:rPr>
          <w:del w:id="419" w:author="Zaoral Timo (inf19133)" w:date="2020-10-26T16:27:00Z"/>
          <w:rStyle w:val="Erluterungen"/>
          <w:rFonts w:asciiTheme="minorHAnsi" w:hAnsiTheme="minorHAnsi" w:cstheme="minorBidi"/>
          <w:i w:val="0"/>
          <w:color w:val="000000" w:themeColor="text1"/>
          <w:sz w:val="22"/>
          <w:szCs w:val="22"/>
          <w:lang w:val="en-GB"/>
          <w:rPrChange w:id="420" w:author="Zaoral Timo (inf19133)" w:date="2020-10-26T16:33:00Z">
            <w:rPr>
              <w:del w:id="421" w:author="Zaoral Timo (inf19133)" w:date="2020-10-26T16:27:00Z"/>
              <w:rStyle w:val="Erluterungen"/>
              <w:rFonts w:asciiTheme="minorHAnsi" w:hAnsiTheme="minorHAnsi" w:cstheme="minorBidi"/>
              <w:i w:val="0"/>
              <w:color w:val="000000" w:themeColor="text1"/>
              <w:sz w:val="22"/>
              <w:szCs w:val="22"/>
            </w:rPr>
          </w:rPrChange>
        </w:rPr>
      </w:pPr>
      <w:del w:id="422"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23" w:author="Zaoral Timo (inf19133)" w:date="2020-10-26T16:33:00Z">
              <w:rPr>
                <w:rStyle w:val="Erluterungen"/>
                <w:rFonts w:asciiTheme="minorHAnsi" w:hAnsiTheme="minorHAnsi" w:cstheme="minorBidi"/>
                <w:i w:val="0"/>
                <w:color w:val="000000" w:themeColor="text1"/>
                <w:sz w:val="22"/>
                <w:szCs w:val="22"/>
              </w:rPr>
            </w:rPrChange>
          </w:rPr>
          <w:delText>Die Ausgabe</w:delText>
        </w:r>
        <w:r w:rsidR="00311865" w:rsidRPr="00A21CCD" w:rsidDel="000202CB">
          <w:rPr>
            <w:rStyle w:val="Erluterungen"/>
            <w:rFonts w:asciiTheme="minorHAnsi" w:hAnsiTheme="minorHAnsi" w:cstheme="minorBidi"/>
            <w:i w:val="0"/>
            <w:color w:val="000000" w:themeColor="text1"/>
            <w:sz w:val="22"/>
            <w:szCs w:val="22"/>
            <w:lang w:val="en-GB"/>
            <w:rPrChange w:id="424" w:author="Zaoral Timo (inf19133)" w:date="2020-10-26T16:33:00Z">
              <w:rPr>
                <w:rStyle w:val="Erluterungen"/>
                <w:rFonts w:asciiTheme="minorHAnsi" w:hAnsiTheme="minorHAnsi" w:cstheme="minorBidi"/>
                <w:i w:val="0"/>
                <w:color w:val="000000" w:themeColor="text1"/>
                <w:sz w:val="22"/>
                <w:szCs w:val="22"/>
              </w:rPr>
            </w:rPrChange>
          </w:rPr>
          <w:delText>n</w:delText>
        </w:r>
        <w:r w:rsidRPr="00A21CCD" w:rsidDel="000202CB">
          <w:rPr>
            <w:rStyle w:val="Erluterungen"/>
            <w:rFonts w:asciiTheme="minorHAnsi" w:hAnsiTheme="minorHAnsi" w:cstheme="minorBidi"/>
            <w:i w:val="0"/>
            <w:color w:val="000000" w:themeColor="text1"/>
            <w:sz w:val="22"/>
            <w:szCs w:val="22"/>
            <w:lang w:val="en-GB"/>
            <w:rPrChange w:id="425" w:author="Zaoral Timo (inf19133)" w:date="2020-10-26T16:33:00Z">
              <w:rPr>
                <w:rStyle w:val="Erluterungen"/>
                <w:rFonts w:asciiTheme="minorHAnsi" w:hAnsiTheme="minorHAnsi" w:cstheme="minorBidi"/>
                <w:i w:val="0"/>
                <w:color w:val="000000" w:themeColor="text1"/>
                <w:sz w:val="22"/>
                <w:szCs w:val="22"/>
              </w:rPr>
            </w:rPrChange>
          </w:rPr>
          <w:delText>möglichkeit des fertigen Produkts soll ebenso verbessert werden. Da</w:delText>
        </w:r>
      </w:del>
      <w:ins w:id="426" w:author="Markus Rentschler" w:date="2020-10-23T12:26:00Z">
        <w:del w:id="427"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28" w:author="Zaoral Timo (inf19133)" w:date="2020-10-26T16:33:00Z">
                <w:rPr>
                  <w:rStyle w:val="Erluterungen"/>
                  <w:rFonts w:asciiTheme="minorHAnsi" w:hAnsiTheme="minorHAnsi" w:cstheme="minorBidi"/>
                  <w:i w:val="0"/>
                  <w:color w:val="000000" w:themeColor="text1"/>
                  <w:sz w:val="22"/>
                  <w:szCs w:val="22"/>
                </w:rPr>
              </w:rPrChange>
            </w:rPr>
            <w:delText>B</w:delText>
          </w:r>
        </w:del>
      </w:ins>
      <w:del w:id="429"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30" w:author="Zaoral Timo (inf19133)" w:date="2020-10-26T16:33:00Z">
              <w:rPr>
                <w:rStyle w:val="Erluterungen"/>
                <w:rFonts w:asciiTheme="minorHAnsi" w:hAnsiTheme="minorHAnsi" w:cstheme="minorBidi"/>
                <w:i w:val="0"/>
                <w:color w:val="000000" w:themeColor="text1"/>
                <w:sz w:val="22"/>
                <w:szCs w:val="22"/>
              </w:rPr>
            </w:rPrChange>
          </w:rPr>
          <w:delText xml:space="preserve">bei </w:delText>
        </w:r>
      </w:del>
      <w:ins w:id="431" w:author="Markus Rentschler" w:date="2020-10-23T12:26:00Z">
        <w:del w:id="432"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33" w:author="Zaoral Timo (inf19133)" w:date="2020-10-26T16:33:00Z">
                <w:rPr>
                  <w:rStyle w:val="Erluterungen"/>
                  <w:rFonts w:asciiTheme="minorHAnsi" w:hAnsiTheme="minorHAnsi" w:cstheme="minorBidi"/>
                  <w:i w:val="0"/>
                  <w:color w:val="000000" w:themeColor="text1"/>
                  <w:sz w:val="22"/>
                  <w:szCs w:val="22"/>
                </w:rPr>
              </w:rPrChange>
            </w:rPr>
            <w:delText xml:space="preserve">der Dateiausleitung </w:delText>
          </w:r>
        </w:del>
      </w:ins>
      <w:del w:id="434"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35" w:author="Zaoral Timo (inf19133)" w:date="2020-10-26T16:33:00Z">
              <w:rPr>
                <w:rStyle w:val="Erluterungen"/>
                <w:rFonts w:asciiTheme="minorHAnsi" w:hAnsiTheme="minorHAnsi" w:cstheme="minorBidi"/>
                <w:i w:val="0"/>
                <w:color w:val="000000" w:themeColor="text1"/>
                <w:sz w:val="22"/>
                <w:szCs w:val="22"/>
              </w:rPr>
            </w:rPrChange>
          </w:rPr>
          <w:delText xml:space="preserve">soll nun zwischen den Versionen </w:delText>
        </w:r>
      </w:del>
      <w:ins w:id="436" w:author="Markus Rentschler" w:date="2020-10-23T12:26:00Z">
        <w:del w:id="437"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38" w:author="Zaoral Timo (inf19133)" w:date="2020-10-26T16:33:00Z">
                <w:rPr>
                  <w:rStyle w:val="Erluterungen"/>
                  <w:rFonts w:asciiTheme="minorHAnsi" w:hAnsiTheme="minorHAnsi" w:cstheme="minorBidi"/>
                  <w:i w:val="0"/>
                  <w:color w:val="000000" w:themeColor="text1"/>
                  <w:sz w:val="22"/>
                  <w:szCs w:val="22"/>
                </w:rPr>
              </w:rPrChange>
            </w:rPr>
            <w:delText xml:space="preserve">2.15 und 3.0 </w:delText>
          </w:r>
        </w:del>
      </w:ins>
      <w:del w:id="439"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40" w:author="Zaoral Timo (inf19133)" w:date="2020-10-26T16:33:00Z">
              <w:rPr>
                <w:rStyle w:val="Erluterungen"/>
                <w:rFonts w:asciiTheme="minorHAnsi" w:hAnsiTheme="minorHAnsi" w:cstheme="minorBidi"/>
                <w:i w:val="0"/>
                <w:color w:val="000000" w:themeColor="text1"/>
                <w:sz w:val="22"/>
                <w:szCs w:val="22"/>
              </w:rPr>
            </w:rPrChange>
          </w:rPr>
          <w:delText xml:space="preserve">des CAEX Ausgabeformates varriiert </w:delText>
        </w:r>
      </w:del>
      <w:ins w:id="441" w:author="Markus Rentschler" w:date="2020-10-23T12:26:00Z">
        <w:del w:id="442"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43" w:author="Zaoral Timo (inf19133)" w:date="2020-10-26T16:33:00Z">
                <w:rPr>
                  <w:rStyle w:val="Erluterungen"/>
                  <w:rFonts w:asciiTheme="minorHAnsi" w:hAnsiTheme="minorHAnsi" w:cstheme="minorBidi"/>
                  <w:i w:val="0"/>
                  <w:color w:val="000000" w:themeColor="text1"/>
                  <w:sz w:val="22"/>
                  <w:szCs w:val="22"/>
                </w:rPr>
              </w:rPrChange>
            </w:rPr>
            <w:delText>ausgewählt werden kö</w:delText>
          </w:r>
        </w:del>
      </w:ins>
      <w:ins w:id="444" w:author="Markus Rentschler" w:date="2020-10-23T12:27:00Z">
        <w:del w:id="445" w:author="Zaoral Timo (inf19133)" w:date="2020-10-26T16:27:00Z">
          <w:r w:rsidR="00A64FF8" w:rsidRPr="00A21CCD" w:rsidDel="000202CB">
            <w:rPr>
              <w:rStyle w:val="Erluterungen"/>
              <w:rFonts w:asciiTheme="minorHAnsi" w:hAnsiTheme="minorHAnsi" w:cstheme="minorBidi"/>
              <w:i w:val="0"/>
              <w:color w:val="000000" w:themeColor="text1"/>
              <w:sz w:val="22"/>
              <w:szCs w:val="22"/>
              <w:lang w:val="en-GB"/>
              <w:rPrChange w:id="446" w:author="Zaoral Timo (inf19133)" w:date="2020-10-26T16:33:00Z">
                <w:rPr>
                  <w:rStyle w:val="Erluterungen"/>
                  <w:rFonts w:asciiTheme="minorHAnsi" w:hAnsiTheme="minorHAnsi" w:cstheme="minorBidi"/>
                  <w:i w:val="0"/>
                  <w:color w:val="000000" w:themeColor="text1"/>
                  <w:sz w:val="22"/>
                  <w:szCs w:val="22"/>
                </w:rPr>
              </w:rPrChange>
            </w:rPr>
            <w:delText>nnen</w:delText>
          </w:r>
        </w:del>
      </w:ins>
      <w:del w:id="447" w:author="Zaoral Timo (inf19133)" w:date="2020-10-26T16:27:00Z">
        <w:r w:rsidRPr="00A21CCD" w:rsidDel="000202CB">
          <w:rPr>
            <w:rStyle w:val="Erluterungen"/>
            <w:rFonts w:asciiTheme="minorHAnsi" w:hAnsiTheme="minorHAnsi" w:cstheme="minorBidi"/>
            <w:i w:val="0"/>
            <w:color w:val="000000" w:themeColor="text1"/>
            <w:sz w:val="22"/>
            <w:szCs w:val="22"/>
            <w:lang w:val="en-GB"/>
            <w:rPrChange w:id="448" w:author="Zaoral Timo (inf19133)" w:date="2020-10-26T16:33:00Z">
              <w:rPr>
                <w:rStyle w:val="Erluterungen"/>
                <w:rFonts w:asciiTheme="minorHAnsi" w:hAnsiTheme="minorHAnsi" w:cstheme="minorBidi"/>
                <w:i w:val="0"/>
                <w:color w:val="000000" w:themeColor="text1"/>
                <w:sz w:val="22"/>
                <w:szCs w:val="22"/>
              </w:rPr>
            </w:rPrChange>
          </w:rPr>
          <w:delText>werden können zwischen den Versionen 2.15 und 3.0.</w:delText>
        </w:r>
      </w:del>
    </w:p>
    <w:p w14:paraId="1DFF455C" w14:textId="6FF5B0D4" w:rsidR="001F25A3" w:rsidRPr="00A21CCD" w:rsidRDefault="001F25A3" w:rsidP="001F25A3">
      <w:pPr>
        <w:spacing w:line="240" w:lineRule="auto"/>
        <w:jc w:val="left"/>
        <w:rPr>
          <w:rFonts w:cstheme="minorBidi"/>
          <w:color w:val="000000" w:themeColor="text1"/>
          <w:szCs w:val="22"/>
          <w:lang w:val="en-GB"/>
          <w:rPrChange w:id="449" w:author="Zaoral Timo (inf19133)" w:date="2020-10-26T16:33:00Z">
            <w:rPr>
              <w:rFonts w:cstheme="minorBidi"/>
              <w:color w:val="000000" w:themeColor="text1"/>
              <w:szCs w:val="22"/>
            </w:rPr>
          </w:rPrChange>
        </w:rPr>
      </w:pPr>
      <w:r w:rsidRPr="00A21CCD">
        <w:rPr>
          <w:rStyle w:val="Erluterungen"/>
          <w:rFonts w:asciiTheme="minorHAnsi" w:hAnsiTheme="minorHAnsi" w:cstheme="minorBidi"/>
          <w:i w:val="0"/>
          <w:color w:val="000000" w:themeColor="text1"/>
          <w:sz w:val="22"/>
          <w:szCs w:val="22"/>
          <w:lang w:val="en-GB"/>
          <w:rPrChange w:id="450" w:author="Zaoral Timo (inf19133)" w:date="2020-10-26T16:33:00Z">
            <w:rPr>
              <w:rStyle w:val="Erluterungen"/>
              <w:rFonts w:asciiTheme="minorHAnsi" w:hAnsiTheme="minorHAnsi" w:cstheme="minorBidi"/>
              <w:i w:val="0"/>
              <w:color w:val="000000" w:themeColor="text1"/>
              <w:sz w:val="22"/>
              <w:szCs w:val="22"/>
            </w:rPr>
          </w:rPrChange>
        </w:rPr>
        <w:br w:type="page"/>
      </w:r>
    </w:p>
    <w:p w14:paraId="3F2D5706" w14:textId="33AD0498" w:rsidR="00CC50EC" w:rsidRDefault="00CC50EC" w:rsidP="00845AFB">
      <w:pPr>
        <w:pStyle w:val="berschrift1"/>
        <w:rPr>
          <w:ins w:id="451" w:author="Zaoral Timo (inf19133)" w:date="2020-10-30T14:05:00Z"/>
        </w:rPr>
      </w:pPr>
      <w:bookmarkStart w:id="452" w:name="_Toc55805661"/>
      <w:ins w:id="453" w:author="Zaoral Timo (inf19133)" w:date="2020-10-26T13:39:00Z">
        <w:r>
          <w:lastRenderedPageBreak/>
          <w:t>Use Cases</w:t>
        </w:r>
      </w:ins>
      <w:bookmarkEnd w:id="452"/>
    </w:p>
    <w:p w14:paraId="0F960207" w14:textId="617F58F2" w:rsidR="005553D3" w:rsidRPr="00732BF9" w:rsidRDefault="005553D3">
      <w:pPr>
        <w:rPr>
          <w:ins w:id="454" w:author="Zaoral Timo (inf19133)" w:date="2020-10-26T13:40:00Z"/>
        </w:rPr>
        <w:pPrChange w:id="455" w:author="Zaoral Timo (inf19133)" w:date="2020-10-30T14:05:00Z">
          <w:pPr>
            <w:pStyle w:val="berschrift1"/>
          </w:pPr>
        </w:pPrChange>
      </w:pPr>
      <w:ins w:id="456" w:author="Zaoral Timo (inf19133)" w:date="2020-10-30T14:05:00Z">
        <w:r>
          <w:rPr>
            <w:noProof/>
          </w:rPr>
          <w:drawing>
            <wp:inline distT="0" distB="0" distL="0" distR="0" wp14:anchorId="6D842A22" wp14:editId="51CBA07F">
              <wp:extent cx="5759450" cy="45097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509770"/>
                      </a:xfrm>
                      <a:prstGeom prst="rect">
                        <a:avLst/>
                      </a:prstGeom>
                    </pic:spPr>
                  </pic:pic>
                </a:graphicData>
              </a:graphic>
            </wp:inline>
          </w:drawing>
        </w:r>
      </w:ins>
      <w:bookmarkStart w:id="457" w:name="_GoBack"/>
      <w:bookmarkEnd w:id="457"/>
    </w:p>
    <w:p w14:paraId="2177D8ED" w14:textId="73CFF88A" w:rsidR="003529B7" w:rsidRPr="003529B7" w:rsidRDefault="003529B7">
      <w:pPr>
        <w:pStyle w:val="berschrift2"/>
        <w:rPr>
          <w:ins w:id="458" w:author="Zaoral Timo (inf19133)" w:date="2020-10-30T12:11:00Z"/>
          <w:lang w:val="en-GB"/>
        </w:rPr>
        <w:pPrChange w:id="459" w:author="Zaoral Timo (inf19133)" w:date="2020-10-30T12:11:00Z">
          <w:pPr>
            <w:keepNext/>
            <w:numPr>
              <w:ilvl w:val="2"/>
              <w:numId w:val="4"/>
            </w:numPr>
            <w:tabs>
              <w:tab w:val="left" w:pos="680"/>
              <w:tab w:val="left" w:pos="851"/>
              <w:tab w:val="num" w:pos="1146"/>
              <w:tab w:val="left" w:pos="1620"/>
              <w:tab w:val="num" w:pos="2160"/>
            </w:tabs>
            <w:spacing w:after="60" w:line="240" w:lineRule="auto"/>
            <w:ind w:left="570" w:hanging="504"/>
            <w:contextualSpacing/>
            <w:outlineLvl w:val="2"/>
          </w:pPr>
        </w:pPrChange>
      </w:pPr>
      <w:bookmarkStart w:id="460" w:name="_Toc522094878"/>
      <w:bookmarkStart w:id="461" w:name="_Toc522094930"/>
      <w:bookmarkStart w:id="462" w:name="_Toc522168328"/>
      <w:bookmarkStart w:id="463" w:name="_Toc522174217"/>
      <w:bookmarkStart w:id="464" w:name="_Toc8377037"/>
      <w:bookmarkStart w:id="465" w:name="_Toc526697066"/>
      <w:bookmarkStart w:id="466" w:name="_Toc55805662"/>
      <w:ins w:id="467" w:author="Zaoral Timo (inf19133)" w:date="2020-10-30T12:11:00Z">
        <w:r w:rsidRPr="003529B7">
          <w:rPr>
            <w:lang w:val="en-GB"/>
          </w:rPr>
          <w:t xml:space="preserve">&lt;UC.001&gt; </w:t>
        </w:r>
        <w:bookmarkEnd w:id="460"/>
        <w:bookmarkEnd w:id="461"/>
        <w:bookmarkEnd w:id="462"/>
        <w:bookmarkEnd w:id="463"/>
        <w:r w:rsidRPr="003529B7">
          <w:rPr>
            <w:lang w:val="en-GB"/>
          </w:rPr>
          <w:t>“Create device manually”</w:t>
        </w:r>
        <w:bookmarkEnd w:id="464"/>
        <w:bookmarkEnd w:id="465"/>
        <w:bookmarkEnd w:id="466"/>
      </w:ins>
    </w:p>
    <w:p w14:paraId="0DC9BF50" w14:textId="77777777" w:rsidR="003529B7" w:rsidRPr="003529B7" w:rsidRDefault="003529B7" w:rsidP="003529B7">
      <w:pPr>
        <w:tabs>
          <w:tab w:val="left" w:pos="2700"/>
        </w:tabs>
        <w:spacing w:line="240" w:lineRule="auto"/>
        <w:rPr>
          <w:ins w:id="468" w:author="Zaoral Timo (inf19133)" w:date="2020-10-30T12:11:00Z"/>
          <w:rFonts w:ascii="Calibri" w:hAnsi="Calibri" w:cs="Calibri"/>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35941DFC" w14:textId="77777777" w:rsidTr="003529B7">
        <w:trPr>
          <w:jc w:val="center"/>
          <w:ins w:id="46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7B717632" w14:textId="77777777" w:rsidR="003529B7" w:rsidRPr="003529B7" w:rsidRDefault="003529B7" w:rsidP="003529B7">
            <w:pPr>
              <w:spacing w:line="240" w:lineRule="auto"/>
              <w:rPr>
                <w:ins w:id="470" w:author="Zaoral Timo (inf19133)" w:date="2020-10-30T12:11:00Z"/>
                <w:rFonts w:ascii="Calibri" w:hAnsi="Calibri" w:cs="Cordia New"/>
                <w:b/>
                <w:bCs/>
                <w:color w:val="000000" w:themeColor="text1"/>
                <w:sz w:val="24"/>
                <w:lang w:val="en-US"/>
              </w:rPr>
            </w:pPr>
            <w:ins w:id="471" w:author="Zaoral Timo (inf19133)" w:date="2020-10-30T12:11:00Z">
              <w:r w:rsidRPr="003529B7">
                <w:rPr>
                  <w:rFonts w:ascii="Calibri" w:hAnsi="Calibri" w:cs="Cordia New"/>
                  <w:b/>
                  <w:bCs/>
                  <w:i/>
                  <w:color w:val="000000" w:themeColor="text1"/>
                  <w:sz w:val="24"/>
                  <w:lang w:val="en-US"/>
                </w:rPr>
                <w:t>Use Case’s Objective:</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05686" w14:textId="77777777" w:rsidR="003529B7" w:rsidRPr="003529B7" w:rsidRDefault="003529B7" w:rsidP="003529B7">
            <w:pPr>
              <w:spacing w:line="240" w:lineRule="auto"/>
              <w:rPr>
                <w:ins w:id="472" w:author="Zaoral Timo (inf19133)" w:date="2020-10-30T12:11:00Z"/>
                <w:rFonts w:ascii="Calibri" w:hAnsi="Calibri" w:cs="Calibri"/>
                <w:iCs/>
                <w:color w:val="0000FF"/>
                <w:sz w:val="24"/>
                <w:lang w:val="en-GB"/>
              </w:rPr>
            </w:pPr>
            <w:ins w:id="473" w:author="Zaoral Timo (inf19133)" w:date="2020-10-30T12:11:00Z">
              <w:r w:rsidRPr="003529B7">
                <w:rPr>
                  <w:rFonts w:ascii="Calibri" w:hAnsi="Calibri" w:cs="Calibri"/>
                  <w:i/>
                  <w:iCs/>
                  <w:color w:val="0000FF"/>
                  <w:sz w:val="24"/>
                  <w:lang w:val="en-GB"/>
                </w:rPr>
                <w:t>Creating a device by inserting the data manually into the user interface.</w:t>
              </w:r>
            </w:ins>
          </w:p>
        </w:tc>
      </w:tr>
      <w:tr w:rsidR="003529B7" w:rsidRPr="00732BF9" w14:paraId="12A43ADD" w14:textId="77777777" w:rsidTr="003529B7">
        <w:trPr>
          <w:jc w:val="center"/>
          <w:ins w:id="47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E4F1515" w14:textId="77777777" w:rsidR="003529B7" w:rsidRPr="003529B7" w:rsidRDefault="003529B7" w:rsidP="003529B7">
            <w:pPr>
              <w:spacing w:line="240" w:lineRule="auto"/>
              <w:rPr>
                <w:ins w:id="475" w:author="Zaoral Timo (inf19133)" w:date="2020-10-30T12:11:00Z"/>
                <w:rFonts w:ascii="Calibri" w:hAnsi="Calibri" w:cs="Calibri"/>
                <w:b/>
                <w:bCs/>
                <w:iCs/>
                <w:color w:val="000000" w:themeColor="text1"/>
                <w:sz w:val="24"/>
                <w:lang w:val="en-US"/>
              </w:rPr>
            </w:pPr>
            <w:ins w:id="476" w:author="Zaoral Timo (inf19133)" w:date="2020-10-30T12:11:00Z">
              <w:r w:rsidRPr="003529B7">
                <w:rPr>
                  <w:rFonts w:ascii="Calibri" w:hAnsi="Calibri" w:cs="Calibri"/>
                  <w:b/>
                  <w:bCs/>
                  <w:i/>
                  <w:iCs/>
                  <w:color w:val="000000" w:themeColor="text1"/>
                  <w:sz w:val="24"/>
                  <w:lang w:val="en-US"/>
                </w:rPr>
                <w:t>System Boundary:</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7384" w14:textId="77777777" w:rsidR="003529B7" w:rsidRPr="003529B7" w:rsidRDefault="003529B7" w:rsidP="003529B7">
            <w:pPr>
              <w:spacing w:line="240" w:lineRule="auto"/>
              <w:rPr>
                <w:ins w:id="477" w:author="Zaoral Timo (inf19133)" w:date="2020-10-30T12:11:00Z"/>
                <w:rFonts w:ascii="Calibri" w:hAnsi="Calibri" w:cs="Calibri"/>
                <w:iCs/>
                <w:color w:val="0000FF"/>
                <w:sz w:val="24"/>
                <w:lang w:val="en-GB"/>
              </w:rPr>
            </w:pPr>
            <w:ins w:id="478" w:author="Zaoral Timo (inf19133)" w:date="2020-10-30T12:11:00Z">
              <w:r w:rsidRPr="003529B7">
                <w:rPr>
                  <w:rFonts w:ascii="Calibri" w:hAnsi="Calibri" w:cs="Calibri"/>
                  <w:i/>
                  <w:iCs/>
                  <w:color w:val="0000FF"/>
                  <w:sz w:val="24"/>
                  <w:lang w:val="en-GB"/>
                </w:rPr>
                <w:t>Modelling Wizard for Devices Plugin</w:t>
              </w:r>
            </w:ins>
          </w:p>
        </w:tc>
      </w:tr>
      <w:tr w:rsidR="003529B7" w:rsidRPr="00732BF9" w14:paraId="22D6D345" w14:textId="77777777" w:rsidTr="003529B7">
        <w:trPr>
          <w:jc w:val="center"/>
          <w:ins w:id="47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172F4B2" w14:textId="77777777" w:rsidR="003529B7" w:rsidRPr="003529B7" w:rsidRDefault="003529B7" w:rsidP="003529B7">
            <w:pPr>
              <w:spacing w:line="240" w:lineRule="auto"/>
              <w:rPr>
                <w:ins w:id="480" w:author="Zaoral Timo (inf19133)" w:date="2020-10-30T12:11:00Z"/>
                <w:rFonts w:ascii="Calibri" w:hAnsi="Calibri" w:cs="Calibri"/>
                <w:b/>
                <w:bCs/>
                <w:iCs/>
                <w:color w:val="000000" w:themeColor="text1"/>
                <w:sz w:val="24"/>
                <w:lang w:val="en-US"/>
              </w:rPr>
            </w:pPr>
            <w:ins w:id="481" w:author="Zaoral Timo (inf19133)" w:date="2020-10-30T12:11:00Z">
              <w:r w:rsidRPr="003529B7">
                <w:rPr>
                  <w:rFonts w:ascii="Calibri" w:hAnsi="Calibri" w:cs="Calibri"/>
                  <w:b/>
                  <w:bCs/>
                  <w:i/>
                  <w:iCs/>
                  <w:color w:val="000000" w:themeColor="text1"/>
                  <w:sz w:val="24"/>
                  <w:lang w:val="en-US"/>
                </w:rPr>
                <w:t>Precondition:</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22448" w14:textId="77777777" w:rsidR="003529B7" w:rsidRPr="003529B7" w:rsidRDefault="003529B7" w:rsidP="003529B7">
            <w:pPr>
              <w:spacing w:line="240" w:lineRule="auto"/>
              <w:rPr>
                <w:ins w:id="482" w:author="Zaoral Timo (inf19133)" w:date="2020-10-30T12:11:00Z"/>
                <w:rFonts w:ascii="Calibri" w:hAnsi="Calibri" w:cs="Calibri"/>
                <w:iCs/>
                <w:color w:val="0000FF"/>
                <w:sz w:val="24"/>
                <w:lang w:val="en-GB"/>
              </w:rPr>
            </w:pPr>
            <w:ins w:id="483" w:author="Zaoral Timo (inf19133)" w:date="2020-10-30T12:11:00Z">
              <w:r w:rsidRPr="003529B7">
                <w:rPr>
                  <w:rFonts w:ascii="Calibri" w:hAnsi="Calibri" w:cs="Calibri"/>
                  <w:i/>
                  <w:iCs/>
                  <w:color w:val="0000FF"/>
                  <w:sz w:val="24"/>
                  <w:lang w:val="en-GB"/>
                </w:rPr>
                <w:t>The user needs to have the specific data for the device.</w:t>
              </w:r>
            </w:ins>
          </w:p>
        </w:tc>
      </w:tr>
      <w:tr w:rsidR="003529B7" w:rsidRPr="00732BF9" w14:paraId="7E137F46" w14:textId="77777777" w:rsidTr="003529B7">
        <w:trPr>
          <w:jc w:val="center"/>
          <w:ins w:id="48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2673D450" w14:textId="77777777" w:rsidR="003529B7" w:rsidRPr="003529B7" w:rsidRDefault="003529B7" w:rsidP="003529B7">
            <w:pPr>
              <w:spacing w:line="240" w:lineRule="auto"/>
              <w:rPr>
                <w:ins w:id="485" w:author="Zaoral Timo (inf19133)" w:date="2020-10-30T12:11:00Z"/>
                <w:rFonts w:ascii="Calibri" w:hAnsi="Calibri" w:cs="Calibri"/>
                <w:b/>
                <w:bCs/>
                <w:iCs/>
                <w:color w:val="000000" w:themeColor="text1"/>
                <w:sz w:val="24"/>
                <w:lang w:val="en-US"/>
              </w:rPr>
            </w:pPr>
            <w:ins w:id="486" w:author="Zaoral Timo (inf19133)" w:date="2020-10-30T12:11: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4B729" w14:textId="77777777" w:rsidR="003529B7" w:rsidRPr="003529B7" w:rsidRDefault="003529B7" w:rsidP="003529B7">
            <w:pPr>
              <w:spacing w:line="240" w:lineRule="auto"/>
              <w:rPr>
                <w:ins w:id="487" w:author="Zaoral Timo (inf19133)" w:date="2020-10-30T12:11:00Z"/>
                <w:rFonts w:ascii="Calibri" w:hAnsi="Calibri" w:cs="Calibri"/>
                <w:iCs/>
                <w:color w:val="0000FF"/>
                <w:sz w:val="24"/>
                <w:lang w:val="en-GB"/>
              </w:rPr>
            </w:pPr>
            <w:ins w:id="488" w:author="Zaoral Timo (inf19133)" w:date="2020-10-30T12:11:00Z">
              <w:r w:rsidRPr="003529B7">
                <w:rPr>
                  <w:rFonts w:ascii="Calibri" w:hAnsi="Calibri" w:cs="Calibri"/>
                  <w:i/>
                  <w:iCs/>
                  <w:color w:val="0000FF"/>
                  <w:sz w:val="24"/>
                  <w:lang w:val="en-GB"/>
                </w:rPr>
                <w:t>the relevant data is displayed completely and correctly</w:t>
              </w:r>
            </w:ins>
          </w:p>
        </w:tc>
      </w:tr>
      <w:tr w:rsidR="003529B7" w:rsidRPr="00732BF9" w14:paraId="1DACAB47" w14:textId="77777777" w:rsidTr="003529B7">
        <w:trPr>
          <w:jc w:val="center"/>
          <w:ins w:id="48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D06A966" w14:textId="77777777" w:rsidR="003529B7" w:rsidRPr="003529B7" w:rsidRDefault="003529B7" w:rsidP="003529B7">
            <w:pPr>
              <w:tabs>
                <w:tab w:val="left" w:pos="2700"/>
              </w:tabs>
              <w:spacing w:line="240" w:lineRule="auto"/>
              <w:rPr>
                <w:ins w:id="490" w:author="Zaoral Timo (inf19133)" w:date="2020-10-30T12:11:00Z"/>
                <w:rFonts w:ascii="Calibri" w:hAnsi="Calibri" w:cs="Calibri"/>
                <w:b/>
                <w:bCs/>
                <w:iCs/>
                <w:color w:val="000000" w:themeColor="text1"/>
                <w:sz w:val="24"/>
                <w:lang w:val="en-US"/>
              </w:rPr>
            </w:pPr>
            <w:ins w:id="491" w:author="Zaoral Timo (inf19133)" w:date="2020-10-30T12:11:00Z">
              <w:r w:rsidRPr="003529B7">
                <w:rPr>
                  <w:rFonts w:ascii="Calibri" w:hAnsi="Calibri" w:cs="Calibri"/>
                  <w:b/>
                  <w:bCs/>
                  <w:i/>
                  <w:iCs/>
                  <w:color w:val="000000" w:themeColor="text1"/>
                  <w:sz w:val="24"/>
                  <w:lang w:val="en-US"/>
                </w:rPr>
                <w:t>Involved Users: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9D8965" w14:textId="77777777" w:rsidR="003529B7" w:rsidRPr="003529B7" w:rsidRDefault="003529B7" w:rsidP="003529B7">
            <w:pPr>
              <w:spacing w:line="240" w:lineRule="auto"/>
              <w:rPr>
                <w:ins w:id="492" w:author="Zaoral Timo (inf19133)" w:date="2020-10-30T12:11:00Z"/>
                <w:rFonts w:ascii="Calibri" w:hAnsi="Calibri" w:cs="Calibri"/>
                <w:iCs/>
                <w:color w:val="0000FF"/>
                <w:sz w:val="24"/>
                <w:lang w:val="en-GB"/>
              </w:rPr>
            </w:pPr>
            <w:ins w:id="493" w:author="Zaoral Timo (inf19133)" w:date="2020-10-30T12:11: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714E3708" w14:textId="77777777" w:rsidTr="003529B7">
        <w:trPr>
          <w:jc w:val="center"/>
          <w:ins w:id="49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433967E" w14:textId="77777777" w:rsidR="003529B7" w:rsidRPr="003529B7" w:rsidRDefault="003529B7" w:rsidP="003529B7">
            <w:pPr>
              <w:tabs>
                <w:tab w:val="left" w:pos="2700"/>
              </w:tabs>
              <w:spacing w:line="240" w:lineRule="auto"/>
              <w:rPr>
                <w:ins w:id="495" w:author="Zaoral Timo (inf19133)" w:date="2020-10-30T12:11:00Z"/>
                <w:rFonts w:ascii="Calibri" w:hAnsi="Calibri" w:cs="Calibri"/>
                <w:b/>
                <w:bCs/>
                <w:iCs/>
                <w:color w:val="000000" w:themeColor="text1"/>
                <w:sz w:val="24"/>
                <w:lang w:val="en-US"/>
              </w:rPr>
            </w:pPr>
            <w:ins w:id="496" w:author="Zaoral Timo (inf19133)" w:date="2020-10-30T12:11:00Z">
              <w:r w:rsidRPr="003529B7">
                <w:rPr>
                  <w:rFonts w:ascii="Calibri" w:hAnsi="Calibri" w:cs="Calibri"/>
                  <w:b/>
                  <w:bCs/>
                  <w:i/>
                  <w:iCs/>
                  <w:color w:val="000000" w:themeColor="text1"/>
                  <w:sz w:val="24"/>
                  <w:lang w:val="en-US"/>
                </w:rPr>
                <w:t>Triggering Event:</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10F21" w14:textId="77777777" w:rsidR="003529B7" w:rsidRPr="003529B7" w:rsidRDefault="003529B7" w:rsidP="003529B7">
            <w:pPr>
              <w:spacing w:line="240" w:lineRule="auto"/>
              <w:rPr>
                <w:ins w:id="497" w:author="Zaoral Timo (inf19133)" w:date="2020-10-30T12:11:00Z"/>
                <w:rFonts w:ascii="Calibri" w:hAnsi="Calibri" w:cs="Calibri"/>
                <w:iCs/>
                <w:color w:val="0000FF"/>
                <w:sz w:val="24"/>
                <w:lang w:val="en-GB"/>
              </w:rPr>
            </w:pPr>
            <w:ins w:id="498" w:author="Zaoral Timo (inf19133)" w:date="2020-10-30T12:11:00Z">
              <w:r w:rsidRPr="003529B7">
                <w:rPr>
                  <w:rFonts w:ascii="Calibri" w:hAnsi="Calibri" w:cs="Calibri"/>
                  <w:i/>
                  <w:iCs/>
                  <w:color w:val="0000FF"/>
                  <w:sz w:val="24"/>
                  <w:lang w:val="en-GB"/>
                </w:rPr>
                <w:t>When the user has the need to add a device.</w:t>
              </w:r>
            </w:ins>
          </w:p>
        </w:tc>
      </w:tr>
    </w:tbl>
    <w:p w14:paraId="60A22A23" w14:textId="05B5B0E1" w:rsidR="003529B7" w:rsidRDefault="003529B7" w:rsidP="003529B7">
      <w:pPr>
        <w:spacing w:line="240" w:lineRule="auto"/>
        <w:rPr>
          <w:ins w:id="499" w:author="Zaoral Timo (inf19133)" w:date="2020-10-30T14:27:00Z"/>
          <w:rFonts w:ascii="Calibri" w:hAnsi="Calibri" w:cs="Calibri"/>
          <w:sz w:val="20"/>
          <w:lang w:val="en-US"/>
        </w:rPr>
      </w:pPr>
    </w:p>
    <w:p w14:paraId="264F6C99" w14:textId="500600A6" w:rsidR="005B7F47" w:rsidRDefault="005B7F47" w:rsidP="003529B7">
      <w:pPr>
        <w:spacing w:line="240" w:lineRule="auto"/>
        <w:rPr>
          <w:ins w:id="500" w:author="Zaoral Timo (inf19133)" w:date="2020-10-30T14:27:00Z"/>
          <w:rFonts w:ascii="Calibri" w:hAnsi="Calibri" w:cs="Calibri"/>
          <w:sz w:val="20"/>
          <w:lang w:val="en-US"/>
        </w:rPr>
      </w:pPr>
    </w:p>
    <w:p w14:paraId="1153BCB2" w14:textId="2EDE6D38" w:rsidR="005B7F47" w:rsidRDefault="005B7F47" w:rsidP="003529B7">
      <w:pPr>
        <w:spacing w:line="240" w:lineRule="auto"/>
        <w:rPr>
          <w:ins w:id="501" w:author="Zaoral Timo (inf19133)" w:date="2020-10-30T14:27:00Z"/>
          <w:rFonts w:ascii="Calibri" w:hAnsi="Calibri" w:cs="Calibri"/>
          <w:sz w:val="20"/>
          <w:lang w:val="en-US"/>
        </w:rPr>
      </w:pPr>
    </w:p>
    <w:p w14:paraId="2610C474" w14:textId="330D5328" w:rsidR="005B7F47" w:rsidRDefault="005B7F47" w:rsidP="003529B7">
      <w:pPr>
        <w:spacing w:line="240" w:lineRule="auto"/>
        <w:rPr>
          <w:ins w:id="502" w:author="Zaoral Timo (inf19133)" w:date="2020-10-30T14:27:00Z"/>
          <w:rFonts w:ascii="Calibri" w:hAnsi="Calibri" w:cs="Calibri"/>
          <w:sz w:val="20"/>
          <w:lang w:val="en-US"/>
        </w:rPr>
      </w:pPr>
    </w:p>
    <w:p w14:paraId="213BF9D4" w14:textId="57194173" w:rsidR="005B7F47" w:rsidRDefault="005B7F47" w:rsidP="003529B7">
      <w:pPr>
        <w:spacing w:line="240" w:lineRule="auto"/>
        <w:rPr>
          <w:ins w:id="503" w:author="Zaoral Timo (inf19133)" w:date="2020-10-30T14:27:00Z"/>
          <w:rFonts w:ascii="Calibri" w:hAnsi="Calibri" w:cs="Calibri"/>
          <w:sz w:val="20"/>
          <w:lang w:val="en-US"/>
        </w:rPr>
      </w:pPr>
    </w:p>
    <w:p w14:paraId="7EF0C2F2" w14:textId="77777777" w:rsidR="005B7F47" w:rsidRPr="003529B7" w:rsidRDefault="005B7F47" w:rsidP="003529B7">
      <w:pPr>
        <w:spacing w:line="240" w:lineRule="auto"/>
        <w:rPr>
          <w:ins w:id="504" w:author="Zaoral Timo (inf19133)" w:date="2020-10-30T12:11:00Z"/>
          <w:rFonts w:ascii="Calibri" w:hAnsi="Calibri" w:cs="Calibri"/>
          <w:sz w:val="20"/>
          <w:lang w:val="en-US"/>
        </w:rPr>
      </w:pPr>
    </w:p>
    <w:p w14:paraId="0F8B4066" w14:textId="4C637A6B" w:rsidR="003529B7" w:rsidRPr="003529B7" w:rsidRDefault="003529B7">
      <w:pPr>
        <w:pStyle w:val="berschrift2"/>
        <w:rPr>
          <w:ins w:id="505" w:author="Zaoral Timo (inf19133)" w:date="2020-10-30T12:11:00Z"/>
          <w:lang w:val="en-US"/>
        </w:rPr>
        <w:pPrChange w:id="506" w:author="Zaoral Timo (inf19133)" w:date="2020-10-30T12:11:00Z">
          <w:pPr>
            <w:keepNext/>
            <w:numPr>
              <w:ilvl w:val="2"/>
              <w:numId w:val="4"/>
            </w:numPr>
            <w:tabs>
              <w:tab w:val="left" w:pos="680"/>
              <w:tab w:val="left" w:pos="851"/>
              <w:tab w:val="num" w:pos="1146"/>
              <w:tab w:val="left" w:pos="1620"/>
              <w:tab w:val="num" w:pos="2160"/>
            </w:tabs>
            <w:spacing w:after="60" w:line="240" w:lineRule="auto"/>
            <w:ind w:left="570" w:hanging="504"/>
            <w:contextualSpacing/>
            <w:outlineLvl w:val="2"/>
          </w:pPr>
        </w:pPrChange>
      </w:pPr>
      <w:bookmarkStart w:id="507" w:name="_Toc8377038"/>
      <w:bookmarkStart w:id="508" w:name="_Toc526697067"/>
      <w:bookmarkStart w:id="509" w:name="_Toc55805663"/>
      <w:ins w:id="510" w:author="Zaoral Timo (inf19133)" w:date="2020-10-30T12:11:00Z">
        <w:r w:rsidRPr="003529B7">
          <w:rPr>
            <w:lang w:val="en-US"/>
          </w:rPr>
          <w:lastRenderedPageBreak/>
          <w:t>&lt;UC.002&gt; “Create Device by import of IODD or GSD”</w:t>
        </w:r>
        <w:bookmarkEnd w:id="507"/>
        <w:bookmarkEnd w:id="508"/>
        <w:bookmarkEnd w:id="509"/>
      </w:ins>
    </w:p>
    <w:p w14:paraId="6C323B2E" w14:textId="77777777" w:rsidR="003529B7" w:rsidRPr="003529B7" w:rsidRDefault="003529B7" w:rsidP="003529B7">
      <w:pPr>
        <w:tabs>
          <w:tab w:val="left" w:pos="2700"/>
        </w:tabs>
        <w:spacing w:line="240" w:lineRule="auto"/>
        <w:rPr>
          <w:ins w:id="511" w:author="Zaoral Timo (inf19133)" w:date="2020-10-30T12:11:00Z"/>
          <w:rFonts w:ascii="Calibri" w:hAnsi="Calibri" w:cs="Calibri"/>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15A8C288" w14:textId="77777777" w:rsidTr="003529B7">
        <w:trPr>
          <w:jc w:val="center"/>
          <w:ins w:id="512"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9634D3D" w14:textId="77777777" w:rsidR="003529B7" w:rsidRPr="003529B7" w:rsidRDefault="003529B7" w:rsidP="003529B7">
            <w:pPr>
              <w:spacing w:line="240" w:lineRule="auto"/>
              <w:rPr>
                <w:ins w:id="513" w:author="Zaoral Timo (inf19133)" w:date="2020-10-30T12:11:00Z"/>
                <w:rFonts w:ascii="Calibri" w:hAnsi="Calibri" w:cs="Cordia New"/>
                <w:b/>
                <w:bCs/>
                <w:color w:val="000000" w:themeColor="text1"/>
                <w:sz w:val="24"/>
                <w:lang w:val="en-US"/>
              </w:rPr>
            </w:pPr>
            <w:ins w:id="514" w:author="Zaoral Timo (inf19133)" w:date="2020-10-30T12:11:00Z">
              <w:r w:rsidRPr="003529B7">
                <w:rPr>
                  <w:rFonts w:ascii="Calibri" w:hAnsi="Calibri" w:cs="Cordia New"/>
                  <w:b/>
                  <w:bCs/>
                  <w:i/>
                  <w:color w:val="000000" w:themeColor="text1"/>
                  <w:sz w:val="24"/>
                  <w:lang w:val="en-US"/>
                </w:rPr>
                <w:t>Use Case’s Objective:</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6EA57" w14:textId="77777777" w:rsidR="003529B7" w:rsidRPr="003529B7" w:rsidRDefault="003529B7" w:rsidP="003529B7">
            <w:pPr>
              <w:spacing w:line="240" w:lineRule="auto"/>
              <w:rPr>
                <w:ins w:id="515" w:author="Zaoral Timo (inf19133)" w:date="2020-10-30T12:11:00Z"/>
                <w:rFonts w:ascii="Calibri" w:hAnsi="Calibri" w:cs="Calibri"/>
                <w:iCs/>
                <w:color w:val="0000FF"/>
                <w:sz w:val="24"/>
                <w:lang w:val="en-GB"/>
              </w:rPr>
            </w:pPr>
            <w:ins w:id="516" w:author="Zaoral Timo (inf19133)" w:date="2020-10-30T12:11:00Z">
              <w:r w:rsidRPr="003529B7">
                <w:rPr>
                  <w:rFonts w:ascii="Calibri" w:hAnsi="Calibri" w:cs="Calibri"/>
                  <w:i/>
                  <w:iCs/>
                  <w:color w:val="0000FF"/>
                  <w:sz w:val="24"/>
                  <w:lang w:val="en-GB"/>
                </w:rPr>
                <w:t>Creating a device by importing an IODD file or a GSD file.</w:t>
              </w:r>
            </w:ins>
          </w:p>
        </w:tc>
      </w:tr>
      <w:tr w:rsidR="003529B7" w:rsidRPr="00732BF9" w14:paraId="2B80047D" w14:textId="77777777" w:rsidTr="003529B7">
        <w:trPr>
          <w:jc w:val="center"/>
          <w:ins w:id="517"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63B945B" w14:textId="77777777" w:rsidR="003529B7" w:rsidRPr="003529B7" w:rsidRDefault="003529B7" w:rsidP="003529B7">
            <w:pPr>
              <w:spacing w:line="240" w:lineRule="auto"/>
              <w:rPr>
                <w:ins w:id="518" w:author="Zaoral Timo (inf19133)" w:date="2020-10-30T12:11:00Z"/>
                <w:rFonts w:ascii="Calibri" w:hAnsi="Calibri" w:cs="Calibri"/>
                <w:b/>
                <w:bCs/>
                <w:iCs/>
                <w:color w:val="000000" w:themeColor="text1"/>
                <w:sz w:val="24"/>
                <w:lang w:val="en-US"/>
              </w:rPr>
            </w:pPr>
            <w:ins w:id="519" w:author="Zaoral Timo (inf19133)" w:date="2020-10-30T12:11:00Z">
              <w:r w:rsidRPr="003529B7">
                <w:rPr>
                  <w:rFonts w:ascii="Calibri" w:hAnsi="Calibri" w:cs="Calibri"/>
                  <w:b/>
                  <w:bCs/>
                  <w:i/>
                  <w:iCs/>
                  <w:color w:val="000000" w:themeColor="text1"/>
                  <w:sz w:val="24"/>
                  <w:lang w:val="en-US"/>
                </w:rPr>
                <w:t>System Boundary:</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727D6" w14:textId="77777777" w:rsidR="003529B7" w:rsidRPr="003529B7" w:rsidRDefault="003529B7" w:rsidP="003529B7">
            <w:pPr>
              <w:spacing w:line="240" w:lineRule="auto"/>
              <w:rPr>
                <w:ins w:id="520" w:author="Zaoral Timo (inf19133)" w:date="2020-10-30T12:11:00Z"/>
                <w:rFonts w:ascii="Calibri" w:hAnsi="Calibri" w:cs="Calibri"/>
                <w:iCs/>
                <w:color w:val="0000FF"/>
                <w:sz w:val="24"/>
                <w:lang w:val="en-GB"/>
              </w:rPr>
            </w:pPr>
            <w:ins w:id="521" w:author="Zaoral Timo (inf19133)" w:date="2020-10-30T12:11:00Z">
              <w:r w:rsidRPr="003529B7">
                <w:rPr>
                  <w:rFonts w:ascii="Calibri" w:hAnsi="Calibri" w:cs="Calibri"/>
                  <w:i/>
                  <w:iCs/>
                  <w:color w:val="0000FF"/>
                  <w:sz w:val="24"/>
                  <w:lang w:val="en-GB"/>
                </w:rPr>
                <w:t>Modelling Wizard for Devices Plugin</w:t>
              </w:r>
            </w:ins>
          </w:p>
        </w:tc>
      </w:tr>
      <w:tr w:rsidR="003529B7" w:rsidRPr="00732BF9" w14:paraId="46803699" w14:textId="77777777" w:rsidTr="003529B7">
        <w:trPr>
          <w:jc w:val="center"/>
          <w:ins w:id="522"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6938F2FE" w14:textId="77777777" w:rsidR="003529B7" w:rsidRPr="003529B7" w:rsidRDefault="003529B7" w:rsidP="003529B7">
            <w:pPr>
              <w:spacing w:line="240" w:lineRule="auto"/>
              <w:rPr>
                <w:ins w:id="523" w:author="Zaoral Timo (inf19133)" w:date="2020-10-30T12:11:00Z"/>
                <w:rFonts w:ascii="Calibri" w:hAnsi="Calibri" w:cs="Calibri"/>
                <w:b/>
                <w:bCs/>
                <w:iCs/>
                <w:color w:val="000000" w:themeColor="text1"/>
                <w:sz w:val="24"/>
                <w:lang w:val="en-US"/>
              </w:rPr>
            </w:pPr>
            <w:ins w:id="524" w:author="Zaoral Timo (inf19133)" w:date="2020-10-30T12:11:00Z">
              <w:r w:rsidRPr="003529B7">
                <w:rPr>
                  <w:rFonts w:ascii="Calibri" w:hAnsi="Calibri" w:cs="Calibri"/>
                  <w:b/>
                  <w:bCs/>
                  <w:i/>
                  <w:iCs/>
                  <w:color w:val="000000" w:themeColor="text1"/>
                  <w:sz w:val="24"/>
                  <w:lang w:val="en-US"/>
                </w:rPr>
                <w:t>Precondition:</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EF455" w14:textId="77777777" w:rsidR="003529B7" w:rsidRPr="003529B7" w:rsidRDefault="003529B7" w:rsidP="003529B7">
            <w:pPr>
              <w:spacing w:line="240" w:lineRule="auto"/>
              <w:rPr>
                <w:ins w:id="525" w:author="Zaoral Timo (inf19133)" w:date="2020-10-30T12:11:00Z"/>
                <w:rFonts w:ascii="Calibri" w:hAnsi="Calibri" w:cs="Calibri"/>
                <w:iCs/>
                <w:color w:val="0000FF"/>
                <w:sz w:val="24"/>
                <w:lang w:val="en-GB"/>
              </w:rPr>
            </w:pPr>
            <w:ins w:id="526" w:author="Zaoral Timo (inf19133)" w:date="2020-10-30T12:11:00Z">
              <w:r w:rsidRPr="003529B7">
                <w:rPr>
                  <w:rFonts w:ascii="Calibri" w:hAnsi="Calibri" w:cs="Calibri"/>
                  <w:i/>
                  <w:iCs/>
                  <w:color w:val="0000FF"/>
                  <w:sz w:val="24"/>
                  <w:lang w:val="en-GB"/>
                </w:rPr>
                <w:t>The user needs to have the specific IODD or GSD file for the device.</w:t>
              </w:r>
            </w:ins>
          </w:p>
        </w:tc>
      </w:tr>
      <w:tr w:rsidR="003529B7" w:rsidRPr="00732BF9" w14:paraId="34D0E60B" w14:textId="77777777" w:rsidTr="003529B7">
        <w:trPr>
          <w:jc w:val="center"/>
          <w:ins w:id="527"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3FBB5DA1" w14:textId="77777777" w:rsidR="003529B7" w:rsidRPr="003529B7" w:rsidRDefault="003529B7" w:rsidP="003529B7">
            <w:pPr>
              <w:spacing w:line="240" w:lineRule="auto"/>
              <w:rPr>
                <w:ins w:id="528" w:author="Zaoral Timo (inf19133)" w:date="2020-10-30T12:11:00Z"/>
                <w:rFonts w:ascii="Calibri" w:hAnsi="Calibri" w:cs="Calibri"/>
                <w:b/>
                <w:bCs/>
                <w:iCs/>
                <w:color w:val="000000" w:themeColor="text1"/>
                <w:sz w:val="24"/>
                <w:lang w:val="en-US"/>
              </w:rPr>
            </w:pPr>
            <w:ins w:id="529" w:author="Zaoral Timo (inf19133)" w:date="2020-10-30T12:11: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3BF5C" w14:textId="401F9CA5" w:rsidR="003529B7" w:rsidRPr="003529B7" w:rsidRDefault="003529B7" w:rsidP="003529B7">
            <w:pPr>
              <w:spacing w:line="240" w:lineRule="auto"/>
              <w:rPr>
                <w:ins w:id="530" w:author="Zaoral Timo (inf19133)" w:date="2020-10-30T12:11:00Z"/>
                <w:rFonts w:ascii="Calibri" w:hAnsi="Calibri" w:cs="Calibri"/>
                <w:iCs/>
                <w:color w:val="0000FF"/>
                <w:sz w:val="24"/>
                <w:lang w:val="en-GB"/>
              </w:rPr>
            </w:pPr>
            <w:ins w:id="531" w:author="Zaoral Timo (inf19133)" w:date="2020-10-30T12:11:00Z">
              <w:r w:rsidRPr="003529B7">
                <w:rPr>
                  <w:rFonts w:ascii="Calibri" w:hAnsi="Calibri" w:cs="Calibri"/>
                  <w:i/>
                  <w:iCs/>
                  <w:color w:val="0000FF"/>
                  <w:sz w:val="24"/>
                  <w:lang w:val="en-GB"/>
                </w:rPr>
                <w:t xml:space="preserve">The file was successfully </w:t>
              </w:r>
            </w:ins>
            <w:ins w:id="532" w:author="Zaoral Timo (inf19133)" w:date="2020-10-30T14:28:00Z">
              <w:r w:rsidR="005B7F47" w:rsidRPr="003529B7">
                <w:rPr>
                  <w:rFonts w:ascii="Calibri" w:hAnsi="Calibri" w:cs="Calibri"/>
                  <w:i/>
                  <w:iCs/>
                  <w:color w:val="0000FF"/>
                  <w:sz w:val="24"/>
                  <w:lang w:val="en-GB"/>
                </w:rPr>
                <w:t>processed,</w:t>
              </w:r>
            </w:ins>
            <w:ins w:id="533" w:author="Zaoral Timo (inf19133)" w:date="2020-10-30T12:11:00Z">
              <w:r w:rsidRPr="003529B7">
                <w:rPr>
                  <w:rFonts w:ascii="Calibri" w:hAnsi="Calibri" w:cs="Calibri"/>
                  <w:i/>
                  <w:iCs/>
                  <w:color w:val="0000FF"/>
                  <w:sz w:val="24"/>
                  <w:lang w:val="en-GB"/>
                </w:rPr>
                <w:t xml:space="preserve"> and the relevant data extracted.</w:t>
              </w:r>
            </w:ins>
          </w:p>
        </w:tc>
      </w:tr>
      <w:tr w:rsidR="003529B7" w:rsidRPr="00732BF9" w14:paraId="6E30FBB7" w14:textId="77777777" w:rsidTr="003529B7">
        <w:trPr>
          <w:jc w:val="center"/>
          <w:ins w:id="53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D16019F" w14:textId="77777777" w:rsidR="003529B7" w:rsidRPr="003529B7" w:rsidRDefault="003529B7" w:rsidP="003529B7">
            <w:pPr>
              <w:tabs>
                <w:tab w:val="left" w:pos="2700"/>
              </w:tabs>
              <w:spacing w:line="240" w:lineRule="auto"/>
              <w:rPr>
                <w:ins w:id="535" w:author="Zaoral Timo (inf19133)" w:date="2020-10-30T12:11:00Z"/>
                <w:rFonts w:ascii="Calibri" w:hAnsi="Calibri" w:cs="Calibri"/>
                <w:b/>
                <w:bCs/>
                <w:iCs/>
                <w:color w:val="000000" w:themeColor="text1"/>
                <w:sz w:val="24"/>
                <w:lang w:val="en-US"/>
              </w:rPr>
            </w:pPr>
            <w:ins w:id="536" w:author="Zaoral Timo (inf19133)" w:date="2020-10-30T12:11:00Z">
              <w:r w:rsidRPr="003529B7">
                <w:rPr>
                  <w:rFonts w:ascii="Calibri" w:hAnsi="Calibri" w:cs="Calibri"/>
                  <w:b/>
                  <w:bCs/>
                  <w:i/>
                  <w:iCs/>
                  <w:color w:val="000000" w:themeColor="text1"/>
                  <w:sz w:val="24"/>
                  <w:lang w:val="en-US"/>
                </w:rPr>
                <w:t>Involved Users: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9117E" w14:textId="77777777" w:rsidR="003529B7" w:rsidRPr="003529B7" w:rsidRDefault="003529B7" w:rsidP="003529B7">
            <w:pPr>
              <w:spacing w:line="240" w:lineRule="auto"/>
              <w:rPr>
                <w:ins w:id="537" w:author="Zaoral Timo (inf19133)" w:date="2020-10-30T12:11:00Z"/>
                <w:rFonts w:ascii="Calibri" w:hAnsi="Calibri" w:cs="Calibri"/>
                <w:iCs/>
                <w:color w:val="0000FF"/>
                <w:sz w:val="24"/>
                <w:lang w:val="en-GB"/>
              </w:rPr>
            </w:pPr>
            <w:ins w:id="538" w:author="Zaoral Timo (inf19133)" w:date="2020-10-30T12:11: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114A323F" w14:textId="77777777" w:rsidTr="003529B7">
        <w:trPr>
          <w:jc w:val="center"/>
          <w:ins w:id="53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68359FBA" w14:textId="77777777" w:rsidR="003529B7" w:rsidRPr="003529B7" w:rsidRDefault="003529B7" w:rsidP="003529B7">
            <w:pPr>
              <w:tabs>
                <w:tab w:val="left" w:pos="2700"/>
              </w:tabs>
              <w:spacing w:line="240" w:lineRule="auto"/>
              <w:rPr>
                <w:ins w:id="540" w:author="Zaoral Timo (inf19133)" w:date="2020-10-30T12:11:00Z"/>
                <w:rFonts w:ascii="Calibri" w:hAnsi="Calibri" w:cs="Calibri"/>
                <w:b/>
                <w:bCs/>
                <w:iCs/>
                <w:color w:val="000000" w:themeColor="text1"/>
                <w:sz w:val="24"/>
                <w:lang w:val="en-US"/>
              </w:rPr>
            </w:pPr>
            <w:ins w:id="541" w:author="Zaoral Timo (inf19133)" w:date="2020-10-30T12:11:00Z">
              <w:r w:rsidRPr="003529B7">
                <w:rPr>
                  <w:rFonts w:ascii="Calibri" w:hAnsi="Calibri" w:cs="Calibri"/>
                  <w:b/>
                  <w:bCs/>
                  <w:i/>
                  <w:iCs/>
                  <w:color w:val="000000" w:themeColor="text1"/>
                  <w:sz w:val="24"/>
                  <w:lang w:val="en-US"/>
                </w:rPr>
                <w:t>Triggering Event:</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D9356" w14:textId="77777777" w:rsidR="003529B7" w:rsidRPr="003529B7" w:rsidRDefault="003529B7" w:rsidP="003529B7">
            <w:pPr>
              <w:spacing w:line="240" w:lineRule="auto"/>
              <w:rPr>
                <w:ins w:id="542" w:author="Zaoral Timo (inf19133)" w:date="2020-10-30T12:11:00Z"/>
                <w:rFonts w:ascii="Calibri" w:hAnsi="Calibri" w:cs="Calibri"/>
                <w:iCs/>
                <w:color w:val="0000FF"/>
                <w:sz w:val="24"/>
                <w:lang w:val="en-GB"/>
              </w:rPr>
            </w:pPr>
            <w:ins w:id="543" w:author="Zaoral Timo (inf19133)" w:date="2020-10-30T12:11:00Z">
              <w:r w:rsidRPr="003529B7">
                <w:rPr>
                  <w:rFonts w:ascii="Calibri" w:hAnsi="Calibri" w:cs="Calibri"/>
                  <w:i/>
                  <w:iCs/>
                  <w:color w:val="0000FF"/>
                  <w:sz w:val="24"/>
                  <w:lang w:val="en-GB"/>
                </w:rPr>
                <w:t>When the user has the need to add a device.</w:t>
              </w:r>
            </w:ins>
          </w:p>
        </w:tc>
      </w:tr>
    </w:tbl>
    <w:p w14:paraId="64558FB2" w14:textId="77777777" w:rsidR="003529B7" w:rsidRPr="003529B7" w:rsidRDefault="003529B7" w:rsidP="003529B7">
      <w:pPr>
        <w:spacing w:line="240" w:lineRule="auto"/>
        <w:rPr>
          <w:ins w:id="544" w:author="Zaoral Timo (inf19133)" w:date="2020-10-30T12:11:00Z"/>
          <w:rFonts w:ascii="Calibri" w:hAnsi="Calibri" w:cs="Calibri"/>
          <w:iCs/>
          <w:color w:val="000000" w:themeColor="text1"/>
          <w:sz w:val="24"/>
          <w:lang w:val="en-GB"/>
        </w:rPr>
      </w:pPr>
    </w:p>
    <w:p w14:paraId="41768E55" w14:textId="43FAB385" w:rsidR="003529B7" w:rsidRPr="003529B7" w:rsidRDefault="003529B7">
      <w:pPr>
        <w:pStyle w:val="berschrift2"/>
        <w:rPr>
          <w:ins w:id="545" w:author="Zaoral Timo (inf19133)" w:date="2020-10-30T12:11:00Z"/>
          <w:lang w:val="en-US"/>
        </w:rPr>
        <w:pPrChange w:id="546" w:author="Zaoral Timo (inf19133)" w:date="2020-10-30T12:12:00Z">
          <w:pPr>
            <w:keepNext/>
            <w:numPr>
              <w:ilvl w:val="2"/>
              <w:numId w:val="4"/>
            </w:numPr>
            <w:tabs>
              <w:tab w:val="left" w:pos="680"/>
              <w:tab w:val="left" w:pos="851"/>
              <w:tab w:val="num" w:pos="1146"/>
              <w:tab w:val="left" w:pos="1620"/>
              <w:tab w:val="num" w:pos="2160"/>
            </w:tabs>
            <w:spacing w:after="60" w:line="240" w:lineRule="auto"/>
            <w:ind w:left="570" w:hanging="504"/>
            <w:contextualSpacing/>
            <w:outlineLvl w:val="2"/>
          </w:pPr>
        </w:pPrChange>
      </w:pPr>
      <w:bookmarkStart w:id="547" w:name="_Toc8377039"/>
      <w:bookmarkStart w:id="548" w:name="_Toc526697068"/>
      <w:bookmarkStart w:id="549" w:name="_Toc55805664"/>
      <w:ins w:id="550" w:author="Zaoral Timo (inf19133)" w:date="2020-10-30T12:11:00Z">
        <w:r w:rsidRPr="003529B7">
          <w:rPr>
            <w:lang w:val="en-US"/>
          </w:rPr>
          <w:t xml:space="preserve">&lt;UC.003&gt; “Create interface </w:t>
        </w:r>
      </w:ins>
      <w:ins w:id="551" w:author="Zaoral Timo (inf19133)" w:date="2020-10-30T12:16:00Z">
        <w:r>
          <w:rPr>
            <w:lang w:val="en-US"/>
          </w:rPr>
          <w:t>or load interface from Library</w:t>
        </w:r>
        <w:bookmarkEnd w:id="547"/>
        <w:bookmarkEnd w:id="548"/>
        <w:r>
          <w:rPr>
            <w:lang w:val="en-US"/>
          </w:rPr>
          <w:t>”</w:t>
        </w:r>
      </w:ins>
      <w:bookmarkEnd w:id="549"/>
    </w:p>
    <w:p w14:paraId="7C3F3794" w14:textId="77777777" w:rsidR="003529B7" w:rsidRPr="003529B7" w:rsidRDefault="003529B7" w:rsidP="003529B7">
      <w:pPr>
        <w:tabs>
          <w:tab w:val="left" w:pos="2700"/>
        </w:tabs>
        <w:spacing w:line="240" w:lineRule="auto"/>
        <w:rPr>
          <w:ins w:id="552" w:author="Zaoral Timo (inf19133)" w:date="2020-10-30T12:11:00Z"/>
          <w:rFonts w:ascii="Calibri" w:hAnsi="Calibri" w:cs="Calibri"/>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17DD47A2" w14:textId="77777777" w:rsidTr="003529B7">
        <w:trPr>
          <w:jc w:val="center"/>
          <w:ins w:id="553"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5D463F76" w14:textId="77777777" w:rsidR="003529B7" w:rsidRPr="003529B7" w:rsidRDefault="003529B7" w:rsidP="003529B7">
            <w:pPr>
              <w:spacing w:line="240" w:lineRule="auto"/>
              <w:rPr>
                <w:ins w:id="554" w:author="Zaoral Timo (inf19133)" w:date="2020-10-30T12:11:00Z"/>
                <w:rFonts w:ascii="Calibri" w:hAnsi="Calibri" w:cs="Cordia New"/>
                <w:b/>
                <w:bCs/>
                <w:color w:val="000000" w:themeColor="text1"/>
                <w:sz w:val="24"/>
                <w:lang w:val="en-US"/>
              </w:rPr>
            </w:pPr>
            <w:ins w:id="555" w:author="Zaoral Timo (inf19133)" w:date="2020-10-30T12:11:00Z">
              <w:r w:rsidRPr="003529B7">
                <w:rPr>
                  <w:rFonts w:ascii="Calibri" w:hAnsi="Calibri" w:cs="Cordia New"/>
                  <w:b/>
                  <w:bCs/>
                  <w:i/>
                  <w:color w:val="000000" w:themeColor="text1"/>
                  <w:sz w:val="24"/>
                  <w:lang w:val="en-US"/>
                </w:rPr>
                <w:t>Use Case’s Objective:</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D70CD" w14:textId="42503F4F" w:rsidR="003529B7" w:rsidRPr="003529B7" w:rsidRDefault="003529B7" w:rsidP="003529B7">
            <w:pPr>
              <w:spacing w:line="240" w:lineRule="auto"/>
              <w:rPr>
                <w:ins w:id="556" w:author="Zaoral Timo (inf19133)" w:date="2020-10-30T12:11:00Z"/>
                <w:rFonts w:ascii="Calibri" w:hAnsi="Calibri" w:cs="Calibri"/>
                <w:iCs/>
                <w:color w:val="0000FF"/>
                <w:sz w:val="24"/>
                <w:lang w:val="en-GB"/>
              </w:rPr>
            </w:pPr>
            <w:ins w:id="557" w:author="Zaoral Timo (inf19133)" w:date="2020-10-30T12:11:00Z">
              <w:r w:rsidRPr="003529B7">
                <w:rPr>
                  <w:rFonts w:ascii="Calibri" w:hAnsi="Calibri" w:cs="Calibri"/>
                  <w:i/>
                  <w:iCs/>
                  <w:color w:val="0000FF"/>
                  <w:sz w:val="24"/>
                  <w:lang w:val="en-GB"/>
                </w:rPr>
                <w:t>Creating a device interface by inserting the data manually into the user interface.</w:t>
              </w:r>
            </w:ins>
            <w:ins w:id="558" w:author="Zaoral Timo (inf19133)" w:date="2020-10-30T12:26:00Z">
              <w:r w:rsidR="002042EB">
                <w:rPr>
                  <w:rFonts w:ascii="Calibri" w:hAnsi="Calibri" w:cs="Calibri"/>
                  <w:i/>
                  <w:iCs/>
                  <w:color w:val="0000FF"/>
                  <w:sz w:val="24"/>
                  <w:lang w:val="en-GB"/>
                </w:rPr>
                <w:t xml:space="preserve"> </w:t>
              </w:r>
              <w:r w:rsidR="002042EB" w:rsidRPr="002042EB">
                <w:rPr>
                  <w:rFonts w:ascii="Calibri" w:hAnsi="Calibri" w:cs="Calibri"/>
                  <w:i/>
                  <w:iCs/>
                  <w:color w:val="0000FF"/>
                  <w:sz w:val="24"/>
                  <w:lang w:val="en-GB"/>
                </w:rPr>
                <w:t>Or to add an interface from one of the existing libraries.</w:t>
              </w:r>
            </w:ins>
          </w:p>
        </w:tc>
      </w:tr>
      <w:tr w:rsidR="003529B7" w:rsidRPr="00732BF9" w14:paraId="57F51957" w14:textId="77777777" w:rsidTr="003529B7">
        <w:trPr>
          <w:jc w:val="center"/>
          <w:ins w:id="55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1F11DFB4" w14:textId="77777777" w:rsidR="003529B7" w:rsidRPr="003529B7" w:rsidRDefault="003529B7" w:rsidP="003529B7">
            <w:pPr>
              <w:spacing w:line="240" w:lineRule="auto"/>
              <w:rPr>
                <w:ins w:id="560" w:author="Zaoral Timo (inf19133)" w:date="2020-10-30T12:11:00Z"/>
                <w:rFonts w:ascii="Calibri" w:hAnsi="Calibri" w:cs="Calibri"/>
                <w:b/>
                <w:bCs/>
                <w:iCs/>
                <w:color w:val="000000" w:themeColor="text1"/>
                <w:sz w:val="24"/>
                <w:lang w:val="en-US"/>
              </w:rPr>
            </w:pPr>
            <w:ins w:id="561" w:author="Zaoral Timo (inf19133)" w:date="2020-10-30T12:11:00Z">
              <w:r w:rsidRPr="003529B7">
                <w:rPr>
                  <w:rFonts w:ascii="Calibri" w:hAnsi="Calibri" w:cs="Calibri"/>
                  <w:b/>
                  <w:bCs/>
                  <w:i/>
                  <w:iCs/>
                  <w:color w:val="000000" w:themeColor="text1"/>
                  <w:sz w:val="24"/>
                  <w:lang w:val="en-US"/>
                </w:rPr>
                <w:t>System Boundary:</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BFCBAB" w14:textId="77777777" w:rsidR="003529B7" w:rsidRPr="003529B7" w:rsidRDefault="003529B7" w:rsidP="003529B7">
            <w:pPr>
              <w:spacing w:line="240" w:lineRule="auto"/>
              <w:rPr>
                <w:ins w:id="562" w:author="Zaoral Timo (inf19133)" w:date="2020-10-30T12:11:00Z"/>
                <w:rFonts w:ascii="Calibri" w:hAnsi="Calibri" w:cs="Calibri"/>
                <w:iCs/>
                <w:color w:val="0000FF"/>
                <w:sz w:val="24"/>
                <w:lang w:val="en-GB"/>
              </w:rPr>
            </w:pPr>
            <w:ins w:id="563" w:author="Zaoral Timo (inf19133)" w:date="2020-10-30T12:11:00Z">
              <w:r w:rsidRPr="003529B7">
                <w:rPr>
                  <w:rFonts w:ascii="Calibri" w:hAnsi="Calibri" w:cs="Calibri"/>
                  <w:i/>
                  <w:iCs/>
                  <w:color w:val="0000FF"/>
                  <w:sz w:val="24"/>
                  <w:lang w:val="en-GB"/>
                </w:rPr>
                <w:t>Modelling Wizard for Devices Plugin</w:t>
              </w:r>
            </w:ins>
          </w:p>
        </w:tc>
      </w:tr>
      <w:tr w:rsidR="003529B7" w:rsidRPr="00732BF9" w14:paraId="2D6D52EA" w14:textId="77777777" w:rsidTr="003529B7">
        <w:trPr>
          <w:jc w:val="center"/>
          <w:ins w:id="56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70D9FD9D" w14:textId="77777777" w:rsidR="003529B7" w:rsidRPr="003529B7" w:rsidRDefault="003529B7" w:rsidP="003529B7">
            <w:pPr>
              <w:spacing w:line="240" w:lineRule="auto"/>
              <w:rPr>
                <w:ins w:id="565" w:author="Zaoral Timo (inf19133)" w:date="2020-10-30T12:11:00Z"/>
                <w:rFonts w:ascii="Calibri" w:hAnsi="Calibri" w:cs="Calibri"/>
                <w:b/>
                <w:bCs/>
                <w:iCs/>
                <w:color w:val="000000" w:themeColor="text1"/>
                <w:sz w:val="24"/>
                <w:lang w:val="en-US"/>
              </w:rPr>
            </w:pPr>
            <w:ins w:id="566" w:author="Zaoral Timo (inf19133)" w:date="2020-10-30T12:11:00Z">
              <w:r w:rsidRPr="003529B7">
                <w:rPr>
                  <w:rFonts w:ascii="Calibri" w:hAnsi="Calibri" w:cs="Calibri"/>
                  <w:b/>
                  <w:bCs/>
                  <w:i/>
                  <w:iCs/>
                  <w:color w:val="000000" w:themeColor="text1"/>
                  <w:sz w:val="24"/>
                  <w:lang w:val="en-US"/>
                </w:rPr>
                <w:t>Precondition:</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35629" w14:textId="77777777" w:rsidR="003529B7" w:rsidRPr="003529B7" w:rsidRDefault="003529B7" w:rsidP="003529B7">
            <w:pPr>
              <w:spacing w:line="240" w:lineRule="auto"/>
              <w:rPr>
                <w:ins w:id="567" w:author="Zaoral Timo (inf19133)" w:date="2020-10-30T12:11:00Z"/>
                <w:rFonts w:ascii="Calibri" w:hAnsi="Calibri" w:cs="Calibri"/>
                <w:iCs/>
                <w:color w:val="0000FF"/>
                <w:sz w:val="24"/>
                <w:lang w:val="en-GB"/>
              </w:rPr>
            </w:pPr>
            <w:ins w:id="568" w:author="Zaoral Timo (inf19133)" w:date="2020-10-30T12:11:00Z">
              <w:r w:rsidRPr="003529B7">
                <w:rPr>
                  <w:rFonts w:ascii="Calibri" w:hAnsi="Calibri" w:cs="Calibri"/>
                  <w:i/>
                  <w:iCs/>
                  <w:color w:val="0000FF"/>
                  <w:sz w:val="24"/>
                  <w:lang w:val="en-GB"/>
                </w:rPr>
                <w:t>The user needs to have the specific data for the device.</w:t>
              </w:r>
            </w:ins>
          </w:p>
        </w:tc>
      </w:tr>
      <w:tr w:rsidR="003529B7" w:rsidRPr="00732BF9" w14:paraId="2E39712F" w14:textId="77777777" w:rsidTr="003529B7">
        <w:trPr>
          <w:jc w:val="center"/>
          <w:ins w:id="56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5612A3C3" w14:textId="77777777" w:rsidR="003529B7" w:rsidRPr="003529B7" w:rsidRDefault="003529B7" w:rsidP="003529B7">
            <w:pPr>
              <w:spacing w:line="240" w:lineRule="auto"/>
              <w:rPr>
                <w:ins w:id="570" w:author="Zaoral Timo (inf19133)" w:date="2020-10-30T12:11:00Z"/>
                <w:rFonts w:ascii="Calibri" w:hAnsi="Calibri" w:cs="Calibri"/>
                <w:b/>
                <w:bCs/>
                <w:iCs/>
                <w:color w:val="000000" w:themeColor="text1"/>
                <w:sz w:val="24"/>
                <w:lang w:val="en-US"/>
              </w:rPr>
            </w:pPr>
            <w:ins w:id="571" w:author="Zaoral Timo (inf19133)" w:date="2020-10-30T12:11: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157FE" w14:textId="77777777" w:rsidR="003529B7" w:rsidRPr="003529B7" w:rsidRDefault="003529B7" w:rsidP="003529B7">
            <w:pPr>
              <w:spacing w:line="240" w:lineRule="auto"/>
              <w:rPr>
                <w:ins w:id="572" w:author="Zaoral Timo (inf19133)" w:date="2020-10-30T12:11:00Z"/>
                <w:rFonts w:ascii="Calibri" w:hAnsi="Calibri" w:cs="Calibri"/>
                <w:iCs/>
                <w:color w:val="0000FF"/>
                <w:sz w:val="24"/>
                <w:lang w:val="en-GB"/>
              </w:rPr>
            </w:pPr>
            <w:ins w:id="573" w:author="Zaoral Timo (inf19133)" w:date="2020-10-30T12:11:00Z">
              <w:r w:rsidRPr="003529B7">
                <w:rPr>
                  <w:rFonts w:ascii="Calibri" w:hAnsi="Calibri" w:cs="Calibri"/>
                  <w:i/>
                  <w:iCs/>
                  <w:color w:val="0000FF"/>
                  <w:sz w:val="24"/>
                  <w:lang w:val="en-GB"/>
                </w:rPr>
                <w:t xml:space="preserve">The user has submitted the specific data completely and correctly. </w:t>
              </w:r>
            </w:ins>
          </w:p>
        </w:tc>
      </w:tr>
      <w:tr w:rsidR="003529B7" w:rsidRPr="00732BF9" w14:paraId="52E7274E" w14:textId="77777777" w:rsidTr="003529B7">
        <w:trPr>
          <w:jc w:val="center"/>
          <w:ins w:id="57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6CB7DD9B" w14:textId="77777777" w:rsidR="003529B7" w:rsidRPr="003529B7" w:rsidRDefault="003529B7" w:rsidP="003529B7">
            <w:pPr>
              <w:tabs>
                <w:tab w:val="left" w:pos="2700"/>
              </w:tabs>
              <w:spacing w:line="240" w:lineRule="auto"/>
              <w:rPr>
                <w:ins w:id="575" w:author="Zaoral Timo (inf19133)" w:date="2020-10-30T12:11:00Z"/>
                <w:rFonts w:ascii="Calibri" w:hAnsi="Calibri" w:cs="Calibri"/>
                <w:b/>
                <w:bCs/>
                <w:iCs/>
                <w:color w:val="000000" w:themeColor="text1"/>
                <w:sz w:val="24"/>
                <w:lang w:val="en-US"/>
              </w:rPr>
            </w:pPr>
            <w:ins w:id="576" w:author="Zaoral Timo (inf19133)" w:date="2020-10-30T12:11:00Z">
              <w:r w:rsidRPr="003529B7">
                <w:rPr>
                  <w:rFonts w:ascii="Calibri" w:hAnsi="Calibri" w:cs="Calibri"/>
                  <w:b/>
                  <w:bCs/>
                  <w:i/>
                  <w:iCs/>
                  <w:color w:val="000000" w:themeColor="text1"/>
                  <w:sz w:val="24"/>
                  <w:lang w:val="en-US"/>
                </w:rPr>
                <w:t>Involved Users: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D72BA" w14:textId="77777777" w:rsidR="003529B7" w:rsidRPr="003529B7" w:rsidRDefault="003529B7" w:rsidP="003529B7">
            <w:pPr>
              <w:spacing w:line="240" w:lineRule="auto"/>
              <w:rPr>
                <w:ins w:id="577" w:author="Zaoral Timo (inf19133)" w:date="2020-10-30T12:11:00Z"/>
                <w:rFonts w:ascii="Calibri" w:hAnsi="Calibri" w:cs="Calibri"/>
                <w:iCs/>
                <w:color w:val="0000FF"/>
                <w:sz w:val="24"/>
                <w:lang w:val="en-GB"/>
              </w:rPr>
            </w:pPr>
            <w:ins w:id="578" w:author="Zaoral Timo (inf19133)" w:date="2020-10-30T12:11: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4F663F32" w14:textId="77777777" w:rsidTr="003529B7">
        <w:trPr>
          <w:jc w:val="center"/>
          <w:ins w:id="57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8DBBE18" w14:textId="77777777" w:rsidR="003529B7" w:rsidRPr="003529B7" w:rsidRDefault="003529B7" w:rsidP="003529B7">
            <w:pPr>
              <w:tabs>
                <w:tab w:val="left" w:pos="2700"/>
              </w:tabs>
              <w:spacing w:line="240" w:lineRule="auto"/>
              <w:rPr>
                <w:ins w:id="580" w:author="Zaoral Timo (inf19133)" w:date="2020-10-30T12:11:00Z"/>
                <w:rFonts w:ascii="Calibri" w:hAnsi="Calibri" w:cs="Calibri"/>
                <w:b/>
                <w:bCs/>
                <w:iCs/>
                <w:color w:val="000000" w:themeColor="text1"/>
                <w:sz w:val="24"/>
                <w:lang w:val="en-US"/>
              </w:rPr>
            </w:pPr>
            <w:ins w:id="581" w:author="Zaoral Timo (inf19133)" w:date="2020-10-30T12:11:00Z">
              <w:r w:rsidRPr="003529B7">
                <w:rPr>
                  <w:rFonts w:ascii="Calibri" w:hAnsi="Calibri" w:cs="Calibri"/>
                  <w:b/>
                  <w:bCs/>
                  <w:i/>
                  <w:iCs/>
                  <w:color w:val="000000" w:themeColor="text1"/>
                  <w:sz w:val="24"/>
                  <w:lang w:val="en-US"/>
                </w:rPr>
                <w:t>Triggering Event:</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861A1" w14:textId="77777777" w:rsidR="003529B7" w:rsidRPr="003529B7" w:rsidRDefault="003529B7" w:rsidP="003529B7">
            <w:pPr>
              <w:spacing w:line="240" w:lineRule="auto"/>
              <w:rPr>
                <w:ins w:id="582" w:author="Zaoral Timo (inf19133)" w:date="2020-10-30T12:11:00Z"/>
                <w:rFonts w:ascii="Calibri" w:hAnsi="Calibri" w:cs="Cordia New"/>
                <w:color w:val="0000FF"/>
                <w:sz w:val="24"/>
                <w:lang w:val="en-GB"/>
              </w:rPr>
            </w:pPr>
            <w:ins w:id="583" w:author="Zaoral Timo (inf19133)" w:date="2020-10-30T12:11:00Z">
              <w:r w:rsidRPr="003529B7">
                <w:rPr>
                  <w:rFonts w:ascii="Calibri" w:hAnsi="Calibri" w:cs="Cordia New"/>
                  <w:i/>
                  <w:color w:val="0000FF"/>
                  <w:sz w:val="24"/>
                  <w:lang w:val="en-GB"/>
                </w:rPr>
                <w:t>When the user has the need to add a device interface.</w:t>
              </w:r>
            </w:ins>
          </w:p>
        </w:tc>
      </w:tr>
    </w:tbl>
    <w:p w14:paraId="2093359C" w14:textId="77777777" w:rsidR="003529B7" w:rsidRPr="003529B7" w:rsidRDefault="003529B7" w:rsidP="003529B7">
      <w:pPr>
        <w:tabs>
          <w:tab w:val="left" w:pos="2700"/>
        </w:tabs>
        <w:spacing w:line="240" w:lineRule="auto"/>
        <w:rPr>
          <w:ins w:id="584" w:author="Zaoral Timo (inf19133)" w:date="2020-10-30T12:11:00Z"/>
          <w:rFonts w:ascii="Calibri" w:hAnsi="Calibri" w:cs="Calibri"/>
          <w:iCs/>
          <w:color w:val="000000" w:themeColor="text1"/>
          <w:sz w:val="24"/>
          <w:lang w:val="en-GB"/>
        </w:rPr>
      </w:pPr>
    </w:p>
    <w:p w14:paraId="4A7C7059" w14:textId="77777777" w:rsidR="003529B7" w:rsidRPr="003529B7" w:rsidRDefault="003529B7" w:rsidP="003529B7">
      <w:pPr>
        <w:tabs>
          <w:tab w:val="left" w:pos="2700"/>
        </w:tabs>
        <w:spacing w:line="240" w:lineRule="auto"/>
        <w:rPr>
          <w:ins w:id="585" w:author="Zaoral Timo (inf19133)" w:date="2020-10-30T12:11:00Z"/>
          <w:rFonts w:ascii="Calibri" w:hAnsi="Calibri" w:cs="Calibri"/>
          <w:iCs/>
          <w:color w:val="000000" w:themeColor="text1"/>
          <w:sz w:val="24"/>
          <w:lang w:val="en-GB"/>
        </w:rPr>
      </w:pPr>
    </w:p>
    <w:p w14:paraId="22EED589" w14:textId="248601AB" w:rsidR="003529B7" w:rsidRPr="003529B7" w:rsidRDefault="003529B7">
      <w:pPr>
        <w:pStyle w:val="berschrift2"/>
        <w:rPr>
          <w:ins w:id="586" w:author="Zaoral Timo (inf19133)" w:date="2020-10-30T12:11:00Z"/>
          <w:lang w:val="en-US"/>
        </w:rPr>
        <w:pPrChange w:id="587" w:author="Zaoral Timo (inf19133)" w:date="2020-10-30T12:12:00Z">
          <w:pPr>
            <w:keepNext/>
            <w:numPr>
              <w:ilvl w:val="2"/>
              <w:numId w:val="4"/>
            </w:numPr>
            <w:tabs>
              <w:tab w:val="left" w:pos="680"/>
              <w:tab w:val="left" w:pos="851"/>
              <w:tab w:val="num" w:pos="1146"/>
              <w:tab w:val="left" w:pos="1620"/>
              <w:tab w:val="num" w:pos="2160"/>
            </w:tabs>
            <w:spacing w:after="60" w:line="240" w:lineRule="auto"/>
            <w:ind w:left="570" w:hanging="504"/>
            <w:contextualSpacing/>
            <w:outlineLvl w:val="2"/>
          </w:pPr>
        </w:pPrChange>
      </w:pPr>
      <w:bookmarkStart w:id="588" w:name="_Toc8377040"/>
      <w:bookmarkStart w:id="589" w:name="_Toc526697069"/>
      <w:bookmarkStart w:id="590" w:name="_Toc55805665"/>
      <w:ins w:id="591" w:author="Zaoral Timo (inf19133)" w:date="2020-10-30T12:11:00Z">
        <w:r w:rsidRPr="003529B7">
          <w:rPr>
            <w:lang w:val="en-US"/>
          </w:rPr>
          <w:t>&lt;UC.004&gt; “View device data and device interface data</w:t>
        </w:r>
      </w:ins>
      <w:bookmarkEnd w:id="588"/>
      <w:bookmarkEnd w:id="589"/>
      <w:ins w:id="592" w:author="Zaoral Timo (inf19133)" w:date="2020-11-06T10:41:00Z">
        <w:r w:rsidR="000E0AFD">
          <w:rPr>
            <w:lang w:val="en-US"/>
          </w:rPr>
          <w:t>”</w:t>
        </w:r>
      </w:ins>
      <w:bookmarkEnd w:id="590"/>
    </w:p>
    <w:p w14:paraId="5715BC92" w14:textId="41EB1002" w:rsidR="00BC46DB" w:rsidRPr="003529B7" w:rsidRDefault="00BC46DB" w:rsidP="003529B7">
      <w:pPr>
        <w:tabs>
          <w:tab w:val="left" w:pos="2700"/>
        </w:tabs>
        <w:spacing w:line="240" w:lineRule="auto"/>
        <w:rPr>
          <w:ins w:id="593" w:author="Zaoral Timo (inf19133)" w:date="2020-10-30T12:11:00Z"/>
          <w:rFonts w:ascii="Calibri" w:hAnsi="Calibri" w:cs="Calibri"/>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332F7FE2" w14:textId="77777777" w:rsidTr="003529B7">
        <w:trPr>
          <w:jc w:val="center"/>
          <w:ins w:id="59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250B107" w14:textId="77777777" w:rsidR="003529B7" w:rsidRPr="003529B7" w:rsidRDefault="003529B7" w:rsidP="003529B7">
            <w:pPr>
              <w:spacing w:line="240" w:lineRule="auto"/>
              <w:rPr>
                <w:ins w:id="595" w:author="Zaoral Timo (inf19133)" w:date="2020-10-30T12:11:00Z"/>
                <w:rFonts w:ascii="Calibri" w:hAnsi="Calibri" w:cs="Cordia New"/>
                <w:b/>
                <w:bCs/>
                <w:color w:val="000000" w:themeColor="text1"/>
                <w:sz w:val="24"/>
                <w:lang w:val="en-US"/>
              </w:rPr>
            </w:pPr>
            <w:ins w:id="596" w:author="Zaoral Timo (inf19133)" w:date="2020-10-30T12:11:00Z">
              <w:r w:rsidRPr="003529B7">
                <w:rPr>
                  <w:rFonts w:ascii="Calibri" w:hAnsi="Calibri" w:cs="Cordia New"/>
                  <w:b/>
                  <w:bCs/>
                  <w:i/>
                  <w:color w:val="000000" w:themeColor="text1"/>
                  <w:sz w:val="24"/>
                  <w:lang w:val="en-US"/>
                </w:rPr>
                <w:t>Use Case’s Objective:</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439EF" w14:textId="77DD7977" w:rsidR="003529B7" w:rsidRPr="003529B7" w:rsidRDefault="003529B7" w:rsidP="003529B7">
            <w:pPr>
              <w:spacing w:line="240" w:lineRule="auto"/>
              <w:rPr>
                <w:ins w:id="597" w:author="Zaoral Timo (inf19133)" w:date="2020-10-30T12:11:00Z"/>
                <w:rFonts w:ascii="Calibri" w:hAnsi="Calibri" w:cs="Calibri"/>
                <w:iCs/>
                <w:color w:val="0000FF"/>
                <w:sz w:val="24"/>
                <w:lang w:val="en-GB"/>
              </w:rPr>
            </w:pPr>
            <w:ins w:id="598" w:author="Zaoral Timo (inf19133)" w:date="2020-10-30T12:11:00Z">
              <w:r w:rsidRPr="003529B7">
                <w:rPr>
                  <w:rFonts w:ascii="Calibri" w:hAnsi="Calibri" w:cs="Calibri"/>
                  <w:i/>
                  <w:iCs/>
                  <w:color w:val="0000FF"/>
                  <w:sz w:val="24"/>
                  <w:lang w:val="en-GB"/>
                </w:rPr>
                <w:t>After at least one device was successfully added, the device data should be visible and editable on the user interface.</w:t>
              </w:r>
            </w:ins>
          </w:p>
        </w:tc>
      </w:tr>
      <w:tr w:rsidR="003529B7" w:rsidRPr="00732BF9" w14:paraId="226A0B01" w14:textId="77777777" w:rsidTr="003529B7">
        <w:trPr>
          <w:jc w:val="center"/>
          <w:ins w:id="59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049D6E5" w14:textId="77777777" w:rsidR="003529B7" w:rsidRPr="003529B7" w:rsidRDefault="003529B7" w:rsidP="003529B7">
            <w:pPr>
              <w:spacing w:line="240" w:lineRule="auto"/>
              <w:rPr>
                <w:ins w:id="600" w:author="Zaoral Timo (inf19133)" w:date="2020-10-30T12:11:00Z"/>
                <w:rFonts w:ascii="Calibri" w:hAnsi="Calibri" w:cs="Calibri"/>
                <w:b/>
                <w:bCs/>
                <w:iCs/>
                <w:color w:val="000000" w:themeColor="text1"/>
                <w:sz w:val="24"/>
                <w:lang w:val="en-US"/>
              </w:rPr>
            </w:pPr>
            <w:ins w:id="601" w:author="Zaoral Timo (inf19133)" w:date="2020-10-30T12:11:00Z">
              <w:r w:rsidRPr="003529B7">
                <w:rPr>
                  <w:rFonts w:ascii="Calibri" w:hAnsi="Calibri" w:cs="Calibri"/>
                  <w:b/>
                  <w:bCs/>
                  <w:i/>
                  <w:iCs/>
                  <w:color w:val="000000" w:themeColor="text1"/>
                  <w:sz w:val="24"/>
                  <w:lang w:val="en-US"/>
                </w:rPr>
                <w:t>System Boundary:</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5E834" w14:textId="77777777" w:rsidR="003529B7" w:rsidRPr="003529B7" w:rsidRDefault="003529B7" w:rsidP="003529B7">
            <w:pPr>
              <w:spacing w:line="240" w:lineRule="auto"/>
              <w:rPr>
                <w:ins w:id="602" w:author="Zaoral Timo (inf19133)" w:date="2020-10-30T12:11:00Z"/>
                <w:rFonts w:ascii="Calibri" w:hAnsi="Calibri" w:cs="Calibri"/>
                <w:iCs/>
                <w:color w:val="0000FF"/>
                <w:sz w:val="24"/>
                <w:lang w:val="en-GB"/>
              </w:rPr>
            </w:pPr>
            <w:ins w:id="603" w:author="Zaoral Timo (inf19133)" w:date="2020-10-30T12:11:00Z">
              <w:r w:rsidRPr="003529B7">
                <w:rPr>
                  <w:rFonts w:ascii="Calibri" w:hAnsi="Calibri" w:cs="Calibri"/>
                  <w:i/>
                  <w:iCs/>
                  <w:color w:val="0000FF"/>
                  <w:sz w:val="24"/>
                  <w:lang w:val="en-GB"/>
                </w:rPr>
                <w:t>Modelling Wizard for Devices Plugin</w:t>
              </w:r>
            </w:ins>
          </w:p>
        </w:tc>
      </w:tr>
      <w:tr w:rsidR="003529B7" w:rsidRPr="00732BF9" w14:paraId="4806EF10" w14:textId="77777777" w:rsidTr="003529B7">
        <w:trPr>
          <w:jc w:val="center"/>
          <w:ins w:id="604"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5934DF6E" w14:textId="77777777" w:rsidR="003529B7" w:rsidRPr="003529B7" w:rsidRDefault="003529B7" w:rsidP="003529B7">
            <w:pPr>
              <w:spacing w:line="240" w:lineRule="auto"/>
              <w:rPr>
                <w:ins w:id="605" w:author="Zaoral Timo (inf19133)" w:date="2020-10-30T12:11:00Z"/>
                <w:rFonts w:ascii="Calibri" w:hAnsi="Calibri" w:cs="Calibri"/>
                <w:b/>
                <w:bCs/>
                <w:iCs/>
                <w:color w:val="000000" w:themeColor="text1"/>
                <w:sz w:val="24"/>
                <w:lang w:val="en-US"/>
              </w:rPr>
            </w:pPr>
            <w:ins w:id="606" w:author="Zaoral Timo (inf19133)" w:date="2020-10-30T12:11:00Z">
              <w:r w:rsidRPr="003529B7">
                <w:rPr>
                  <w:rFonts w:ascii="Calibri" w:hAnsi="Calibri" w:cs="Calibri"/>
                  <w:b/>
                  <w:bCs/>
                  <w:i/>
                  <w:iCs/>
                  <w:color w:val="000000" w:themeColor="text1"/>
                  <w:sz w:val="24"/>
                  <w:lang w:val="en-US"/>
                </w:rPr>
                <w:t>Precondition:</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C7665" w14:textId="77777777" w:rsidR="003529B7" w:rsidRPr="003529B7" w:rsidRDefault="003529B7" w:rsidP="003529B7">
            <w:pPr>
              <w:spacing w:line="240" w:lineRule="auto"/>
              <w:rPr>
                <w:ins w:id="607" w:author="Zaoral Timo (inf19133)" w:date="2020-10-30T12:11:00Z"/>
                <w:rFonts w:ascii="Calibri" w:hAnsi="Calibri" w:cs="Calibri"/>
                <w:iCs/>
                <w:color w:val="0000FF"/>
                <w:sz w:val="24"/>
                <w:lang w:val="en-GB"/>
              </w:rPr>
            </w:pPr>
            <w:ins w:id="608" w:author="Zaoral Timo (inf19133)" w:date="2020-10-30T12:11:00Z">
              <w:r w:rsidRPr="003529B7">
                <w:rPr>
                  <w:rFonts w:ascii="Calibri" w:hAnsi="Calibri" w:cs="Calibri"/>
                  <w:i/>
                  <w:iCs/>
                  <w:color w:val="0000FF"/>
                  <w:sz w:val="24"/>
                  <w:lang w:val="en-GB"/>
                </w:rPr>
                <w:t>The user added a device.</w:t>
              </w:r>
            </w:ins>
          </w:p>
        </w:tc>
      </w:tr>
      <w:tr w:rsidR="003529B7" w:rsidRPr="00732BF9" w14:paraId="1CFFF2D6" w14:textId="77777777" w:rsidTr="003529B7">
        <w:trPr>
          <w:jc w:val="center"/>
          <w:ins w:id="609"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4D0E01A4" w14:textId="77777777" w:rsidR="003529B7" w:rsidRPr="003529B7" w:rsidRDefault="003529B7" w:rsidP="003529B7">
            <w:pPr>
              <w:spacing w:line="240" w:lineRule="auto"/>
              <w:rPr>
                <w:ins w:id="610" w:author="Zaoral Timo (inf19133)" w:date="2020-10-30T12:11:00Z"/>
                <w:rFonts w:ascii="Calibri" w:hAnsi="Calibri" w:cs="Calibri"/>
                <w:b/>
                <w:bCs/>
                <w:iCs/>
                <w:color w:val="000000" w:themeColor="text1"/>
                <w:sz w:val="24"/>
                <w:lang w:val="en-US"/>
              </w:rPr>
            </w:pPr>
            <w:ins w:id="611" w:author="Zaoral Timo (inf19133)" w:date="2020-10-30T12:11: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1DFB3" w14:textId="77777777" w:rsidR="003529B7" w:rsidRPr="003529B7" w:rsidRDefault="003529B7" w:rsidP="003529B7">
            <w:pPr>
              <w:spacing w:line="240" w:lineRule="auto"/>
              <w:rPr>
                <w:ins w:id="612" w:author="Zaoral Timo (inf19133)" w:date="2020-10-30T12:11:00Z"/>
                <w:rFonts w:ascii="Calibri" w:hAnsi="Calibri" w:cs="Calibri"/>
                <w:iCs/>
                <w:color w:val="0000FF"/>
                <w:sz w:val="24"/>
                <w:lang w:val="en-GB"/>
              </w:rPr>
            </w:pPr>
            <w:ins w:id="613" w:author="Zaoral Timo (inf19133)" w:date="2020-10-30T12:11:00Z">
              <w:r w:rsidRPr="003529B7">
                <w:rPr>
                  <w:rFonts w:ascii="Calibri" w:hAnsi="Calibri" w:cs="Calibri"/>
                  <w:i/>
                  <w:iCs/>
                  <w:color w:val="0000FF"/>
                  <w:sz w:val="24"/>
                  <w:lang w:val="en-GB"/>
                </w:rPr>
                <w:t>The user added at least one device successfully.</w:t>
              </w:r>
            </w:ins>
          </w:p>
          <w:p w14:paraId="1ECF97D1" w14:textId="77777777" w:rsidR="003529B7" w:rsidRPr="003529B7" w:rsidRDefault="003529B7" w:rsidP="003529B7">
            <w:pPr>
              <w:spacing w:line="240" w:lineRule="auto"/>
              <w:rPr>
                <w:ins w:id="614" w:author="Zaoral Timo (inf19133)" w:date="2020-10-30T12:11:00Z"/>
                <w:rFonts w:ascii="Calibri" w:hAnsi="Calibri" w:cs="Calibri"/>
                <w:iCs/>
                <w:color w:val="0000FF"/>
                <w:sz w:val="24"/>
                <w:lang w:val="en-GB"/>
              </w:rPr>
            </w:pPr>
          </w:p>
        </w:tc>
      </w:tr>
      <w:tr w:rsidR="003529B7" w:rsidRPr="00732BF9" w14:paraId="42B7277E" w14:textId="77777777" w:rsidTr="003529B7">
        <w:trPr>
          <w:jc w:val="center"/>
          <w:ins w:id="615"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2213C147" w14:textId="77777777" w:rsidR="003529B7" w:rsidRPr="003529B7" w:rsidRDefault="003529B7" w:rsidP="003529B7">
            <w:pPr>
              <w:tabs>
                <w:tab w:val="left" w:pos="2700"/>
              </w:tabs>
              <w:spacing w:line="240" w:lineRule="auto"/>
              <w:rPr>
                <w:ins w:id="616" w:author="Zaoral Timo (inf19133)" w:date="2020-10-30T12:11:00Z"/>
                <w:rFonts w:ascii="Calibri" w:hAnsi="Calibri" w:cs="Calibri"/>
                <w:b/>
                <w:bCs/>
                <w:iCs/>
                <w:color w:val="000000" w:themeColor="text1"/>
                <w:sz w:val="24"/>
                <w:lang w:val="en-US"/>
              </w:rPr>
            </w:pPr>
            <w:ins w:id="617" w:author="Zaoral Timo (inf19133)" w:date="2020-10-30T12:11:00Z">
              <w:r w:rsidRPr="003529B7">
                <w:rPr>
                  <w:rFonts w:ascii="Calibri" w:hAnsi="Calibri" w:cs="Calibri"/>
                  <w:b/>
                  <w:bCs/>
                  <w:i/>
                  <w:iCs/>
                  <w:color w:val="000000" w:themeColor="text1"/>
                  <w:sz w:val="24"/>
                  <w:lang w:val="en-US"/>
                </w:rPr>
                <w:t>Involved Users:</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A89D9" w14:textId="77777777" w:rsidR="003529B7" w:rsidRPr="003529B7" w:rsidRDefault="003529B7" w:rsidP="003529B7">
            <w:pPr>
              <w:spacing w:line="240" w:lineRule="auto"/>
              <w:rPr>
                <w:ins w:id="618" w:author="Zaoral Timo (inf19133)" w:date="2020-10-30T12:11:00Z"/>
                <w:rFonts w:ascii="Calibri" w:hAnsi="Calibri" w:cs="Calibri"/>
                <w:iCs/>
                <w:color w:val="0000FF"/>
                <w:sz w:val="24"/>
                <w:lang w:val="en-GB"/>
              </w:rPr>
            </w:pPr>
            <w:ins w:id="619" w:author="Zaoral Timo (inf19133)" w:date="2020-10-30T12:11: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33241C15" w14:textId="77777777" w:rsidTr="003529B7">
        <w:trPr>
          <w:jc w:val="center"/>
          <w:ins w:id="620" w:author="Zaoral Timo (inf19133)" w:date="2020-10-30T12:11:00Z"/>
        </w:trPr>
        <w:tc>
          <w:tcPr>
            <w:tcW w:w="3024" w:type="dxa"/>
            <w:tcBorders>
              <w:top w:val="single" w:sz="4" w:space="0" w:color="000000" w:themeColor="text1"/>
              <w:left w:val="single" w:sz="4" w:space="0" w:color="000000" w:themeColor="text1"/>
              <w:bottom w:val="single" w:sz="4" w:space="0" w:color="000000" w:themeColor="text1"/>
              <w:right w:val="nil"/>
            </w:tcBorders>
            <w:hideMark/>
          </w:tcPr>
          <w:p w14:paraId="0772E8B7" w14:textId="77777777" w:rsidR="003529B7" w:rsidRPr="003529B7" w:rsidRDefault="003529B7" w:rsidP="003529B7">
            <w:pPr>
              <w:tabs>
                <w:tab w:val="left" w:pos="2700"/>
              </w:tabs>
              <w:spacing w:line="240" w:lineRule="auto"/>
              <w:rPr>
                <w:ins w:id="621" w:author="Zaoral Timo (inf19133)" w:date="2020-10-30T12:11:00Z"/>
                <w:rFonts w:ascii="Calibri" w:hAnsi="Calibri" w:cs="Calibri"/>
                <w:b/>
                <w:bCs/>
                <w:iCs/>
                <w:color w:val="000000" w:themeColor="text1"/>
                <w:sz w:val="24"/>
                <w:lang w:val="en-US"/>
              </w:rPr>
            </w:pPr>
            <w:ins w:id="622" w:author="Zaoral Timo (inf19133)" w:date="2020-10-30T12:11:00Z">
              <w:r w:rsidRPr="003529B7">
                <w:rPr>
                  <w:rFonts w:ascii="Calibri" w:hAnsi="Calibri" w:cs="Calibri"/>
                  <w:b/>
                  <w:bCs/>
                  <w:i/>
                  <w:iCs/>
                  <w:color w:val="000000" w:themeColor="text1"/>
                  <w:sz w:val="24"/>
                  <w:lang w:val="en-US"/>
                </w:rPr>
                <w:t>Triggering Event:</w:t>
              </w:r>
            </w:ins>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66316" w14:textId="77777777" w:rsidR="003529B7" w:rsidRPr="003529B7" w:rsidRDefault="003529B7" w:rsidP="003529B7">
            <w:pPr>
              <w:spacing w:line="240" w:lineRule="auto"/>
              <w:rPr>
                <w:ins w:id="623" w:author="Zaoral Timo (inf19133)" w:date="2020-10-30T12:11:00Z"/>
                <w:rFonts w:ascii="Calibri" w:hAnsi="Calibri" w:cs="Calibri"/>
                <w:iCs/>
                <w:color w:val="0000FF"/>
                <w:sz w:val="24"/>
                <w:lang w:val="en-GB"/>
              </w:rPr>
            </w:pPr>
            <w:ins w:id="624" w:author="Zaoral Timo (inf19133)" w:date="2020-10-30T12:11:00Z">
              <w:r w:rsidRPr="003529B7">
                <w:rPr>
                  <w:rFonts w:ascii="Calibri" w:hAnsi="Calibri" w:cs="Calibri"/>
                  <w:i/>
                  <w:iCs/>
                  <w:color w:val="0000FF"/>
                  <w:sz w:val="24"/>
                  <w:lang w:val="en-GB"/>
                </w:rPr>
                <w:t>When the user has the need to view device data and device interface data.</w:t>
              </w:r>
            </w:ins>
          </w:p>
        </w:tc>
      </w:tr>
    </w:tbl>
    <w:p w14:paraId="03A34E36" w14:textId="6699907B" w:rsidR="003529B7" w:rsidRPr="003529B7" w:rsidRDefault="003529B7" w:rsidP="003529B7">
      <w:pPr>
        <w:spacing w:before="240" w:after="60" w:line="240" w:lineRule="auto"/>
        <w:rPr>
          <w:ins w:id="625" w:author="Zaoral Timo (inf19133)" w:date="2020-10-30T12:11:00Z"/>
          <w:rFonts w:ascii="Calibri" w:eastAsia="Calibri" w:hAnsi="Calibri" w:cs="Calibri"/>
          <w:b/>
          <w:bCs/>
          <w:color w:val="000000" w:themeColor="text1"/>
          <w:sz w:val="24"/>
          <w:szCs w:val="24"/>
          <w:lang w:val="en-US"/>
        </w:rPr>
      </w:pPr>
    </w:p>
    <w:p w14:paraId="2AFC11BC" w14:textId="66C183D4" w:rsidR="003529B7" w:rsidRPr="003529B7" w:rsidRDefault="003529B7">
      <w:pPr>
        <w:pStyle w:val="berschrift2"/>
        <w:rPr>
          <w:ins w:id="626" w:author="Zaoral Timo (inf19133)" w:date="2020-10-30T12:11:00Z"/>
          <w:lang w:val="en-US"/>
        </w:rPr>
        <w:pPrChange w:id="627" w:author="Zaoral Timo (inf19133)" w:date="2020-10-30T12:12:00Z">
          <w:pPr>
            <w:keepNext/>
            <w:numPr>
              <w:ilvl w:val="2"/>
              <w:numId w:val="4"/>
            </w:numPr>
            <w:tabs>
              <w:tab w:val="left" w:pos="680"/>
              <w:tab w:val="left" w:pos="851"/>
              <w:tab w:val="num" w:pos="1146"/>
              <w:tab w:val="left" w:pos="1620"/>
              <w:tab w:val="num" w:pos="2160"/>
            </w:tabs>
            <w:spacing w:after="60" w:line="240" w:lineRule="auto"/>
            <w:ind w:left="570" w:hanging="504"/>
            <w:contextualSpacing/>
            <w:outlineLvl w:val="2"/>
          </w:pPr>
        </w:pPrChange>
      </w:pPr>
      <w:bookmarkStart w:id="628" w:name="_Toc8377041"/>
      <w:bookmarkStart w:id="629" w:name="_Toc8375019"/>
      <w:bookmarkStart w:id="630" w:name="_Toc55805666"/>
      <w:ins w:id="631" w:author="Zaoral Timo (inf19133)" w:date="2020-10-30T12:11:00Z">
        <w:r w:rsidRPr="003529B7">
          <w:rPr>
            <w:lang w:val="en-US"/>
          </w:rPr>
          <w:t>&lt;UC.005&gt; “</w:t>
        </w:r>
        <w:bookmarkStart w:id="632" w:name="_Hlk54957580"/>
        <w:r w:rsidRPr="003529B7">
          <w:rPr>
            <w:lang w:val="en-US"/>
          </w:rPr>
          <w:t>Reloading and editing an AML device description</w:t>
        </w:r>
      </w:ins>
      <w:bookmarkEnd w:id="628"/>
      <w:bookmarkEnd w:id="629"/>
      <w:bookmarkEnd w:id="632"/>
      <w:ins w:id="633" w:author="Zaoral Timo (inf19133)" w:date="2020-10-30T14:11:00Z">
        <w:r w:rsidR="00474B46">
          <w:rPr>
            <w:lang w:val="en-US"/>
          </w:rPr>
          <w:t>”</w:t>
        </w:r>
      </w:ins>
      <w:bookmarkEnd w:id="630"/>
    </w:p>
    <w:p w14:paraId="234121E8" w14:textId="77777777" w:rsidR="003529B7" w:rsidRPr="003529B7" w:rsidRDefault="003529B7" w:rsidP="003529B7">
      <w:pPr>
        <w:tabs>
          <w:tab w:val="left" w:pos="2700"/>
        </w:tabs>
        <w:spacing w:line="240" w:lineRule="auto"/>
        <w:rPr>
          <w:ins w:id="634" w:author="Zaoral Timo (inf19133)" w:date="2020-10-30T12:11:00Z"/>
          <w:rFonts w:ascii="Calibri" w:hAnsi="Calibri" w:cs="Calibri"/>
          <w:i/>
          <w:color w:val="0000FF"/>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7747D323" w14:textId="77777777" w:rsidTr="003529B7">
        <w:trPr>
          <w:jc w:val="center"/>
          <w:ins w:id="635"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6D80A467" w14:textId="77777777" w:rsidR="003529B7" w:rsidRPr="003529B7" w:rsidRDefault="003529B7" w:rsidP="003529B7">
            <w:pPr>
              <w:spacing w:line="240" w:lineRule="auto"/>
              <w:rPr>
                <w:ins w:id="636" w:author="Zaoral Timo (inf19133)" w:date="2020-10-30T12:11:00Z"/>
                <w:rFonts w:ascii="Calibri" w:hAnsi="Calibri" w:cs="Calibri"/>
                <w:b/>
                <w:bCs/>
                <w:iCs/>
                <w:color w:val="000000" w:themeColor="text1"/>
                <w:sz w:val="24"/>
                <w:lang w:val="en-US"/>
              </w:rPr>
            </w:pPr>
            <w:ins w:id="637" w:author="Zaoral Timo (inf19133)" w:date="2020-10-30T12:11:00Z">
              <w:r w:rsidRPr="003529B7">
                <w:rPr>
                  <w:rFonts w:ascii="Calibri" w:hAnsi="Calibri" w:cs="Calibri"/>
                  <w:b/>
                  <w:bCs/>
                  <w:i/>
                  <w:iCs/>
                  <w:color w:val="000000" w:themeColor="text1"/>
                  <w:sz w:val="24"/>
                  <w:lang w:val="en-US"/>
                </w:rPr>
                <w:t>Use Cases Objective:</w:t>
              </w:r>
            </w:ins>
          </w:p>
        </w:tc>
        <w:tc>
          <w:tcPr>
            <w:tcW w:w="5058" w:type="dxa"/>
            <w:tcBorders>
              <w:top w:val="single" w:sz="4" w:space="0" w:color="000000"/>
              <w:left w:val="single" w:sz="4" w:space="0" w:color="000000"/>
              <w:bottom w:val="single" w:sz="4" w:space="0" w:color="000000"/>
              <w:right w:val="single" w:sz="4" w:space="0" w:color="000000"/>
            </w:tcBorders>
            <w:hideMark/>
          </w:tcPr>
          <w:p w14:paraId="7B2FE3EC" w14:textId="77777777" w:rsidR="003529B7" w:rsidRPr="003529B7" w:rsidRDefault="003529B7" w:rsidP="003529B7">
            <w:pPr>
              <w:spacing w:line="240" w:lineRule="auto"/>
              <w:rPr>
                <w:ins w:id="638" w:author="Zaoral Timo (inf19133)" w:date="2020-10-30T12:11:00Z"/>
                <w:rFonts w:ascii="Calibri" w:hAnsi="Calibri" w:cs="Calibri"/>
                <w:iCs/>
                <w:color w:val="0000FF"/>
                <w:sz w:val="24"/>
                <w:lang w:val="en-GB"/>
              </w:rPr>
            </w:pPr>
            <w:ins w:id="639" w:author="Zaoral Timo (inf19133)" w:date="2020-10-30T12:11:00Z">
              <w:r w:rsidRPr="003529B7">
                <w:rPr>
                  <w:rFonts w:ascii="Calibri" w:hAnsi="Calibri" w:cs="Calibri"/>
                  <w:i/>
                  <w:iCs/>
                  <w:color w:val="0000FF"/>
                  <w:sz w:val="24"/>
                  <w:lang w:val="en-GB"/>
                </w:rPr>
                <w:t>Reloading a device to display and edit the device data on the user interface.</w:t>
              </w:r>
            </w:ins>
          </w:p>
        </w:tc>
      </w:tr>
      <w:tr w:rsidR="003529B7" w:rsidRPr="00732BF9" w14:paraId="29E1A92F" w14:textId="77777777" w:rsidTr="003529B7">
        <w:trPr>
          <w:jc w:val="center"/>
          <w:ins w:id="640"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197BD00A" w14:textId="77777777" w:rsidR="003529B7" w:rsidRPr="003529B7" w:rsidRDefault="003529B7" w:rsidP="003529B7">
            <w:pPr>
              <w:spacing w:line="240" w:lineRule="auto"/>
              <w:rPr>
                <w:ins w:id="641" w:author="Zaoral Timo (inf19133)" w:date="2020-10-30T12:11:00Z"/>
                <w:rFonts w:ascii="Calibri" w:hAnsi="Calibri" w:cs="Calibri"/>
                <w:b/>
                <w:bCs/>
                <w:iCs/>
                <w:color w:val="000000" w:themeColor="text1"/>
                <w:sz w:val="24"/>
                <w:lang w:val="en-US"/>
              </w:rPr>
            </w:pPr>
            <w:ins w:id="642" w:author="Zaoral Timo (inf19133)" w:date="2020-10-30T12:11:00Z">
              <w:r w:rsidRPr="003529B7">
                <w:rPr>
                  <w:rFonts w:ascii="Calibri" w:hAnsi="Calibri" w:cs="Calibri"/>
                  <w:b/>
                  <w:bCs/>
                  <w:i/>
                  <w:iCs/>
                  <w:color w:val="000000" w:themeColor="text1"/>
                  <w:sz w:val="24"/>
                  <w:lang w:val="en-US"/>
                </w:rPr>
                <w:t>System Boundary:</w:t>
              </w:r>
            </w:ins>
          </w:p>
        </w:tc>
        <w:tc>
          <w:tcPr>
            <w:tcW w:w="5058" w:type="dxa"/>
            <w:tcBorders>
              <w:top w:val="single" w:sz="4" w:space="0" w:color="000000"/>
              <w:left w:val="single" w:sz="4" w:space="0" w:color="000000"/>
              <w:bottom w:val="single" w:sz="4" w:space="0" w:color="000000"/>
              <w:right w:val="single" w:sz="4" w:space="0" w:color="000000"/>
            </w:tcBorders>
            <w:hideMark/>
          </w:tcPr>
          <w:p w14:paraId="3DE8DFE2" w14:textId="77777777" w:rsidR="003529B7" w:rsidRPr="003529B7" w:rsidRDefault="003529B7" w:rsidP="003529B7">
            <w:pPr>
              <w:spacing w:line="240" w:lineRule="auto"/>
              <w:rPr>
                <w:ins w:id="643" w:author="Zaoral Timo (inf19133)" w:date="2020-10-30T12:11:00Z"/>
                <w:rFonts w:ascii="Calibri" w:hAnsi="Calibri" w:cs="Calibri"/>
                <w:i/>
                <w:iCs/>
                <w:color w:val="0000FF"/>
                <w:sz w:val="24"/>
                <w:lang w:val="en-GB"/>
              </w:rPr>
            </w:pPr>
            <w:ins w:id="644" w:author="Zaoral Timo (inf19133)" w:date="2020-10-30T12:11:00Z">
              <w:r w:rsidRPr="003529B7">
                <w:rPr>
                  <w:rFonts w:ascii="Calibri" w:hAnsi="Calibri" w:cs="Calibri"/>
                  <w:i/>
                  <w:iCs/>
                  <w:color w:val="0000FF"/>
                  <w:sz w:val="24"/>
                  <w:lang w:val="en-GB"/>
                </w:rPr>
                <w:t>Modelling Wizard for Devices Plugin</w:t>
              </w:r>
            </w:ins>
          </w:p>
        </w:tc>
      </w:tr>
      <w:tr w:rsidR="003529B7" w:rsidRPr="00732BF9" w14:paraId="549EEA40" w14:textId="77777777" w:rsidTr="003529B7">
        <w:trPr>
          <w:jc w:val="center"/>
          <w:ins w:id="645"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51243FDF" w14:textId="77777777" w:rsidR="003529B7" w:rsidRPr="003529B7" w:rsidRDefault="003529B7" w:rsidP="003529B7">
            <w:pPr>
              <w:spacing w:line="240" w:lineRule="auto"/>
              <w:rPr>
                <w:ins w:id="646" w:author="Zaoral Timo (inf19133)" w:date="2020-10-30T12:11:00Z"/>
                <w:rFonts w:ascii="Calibri" w:hAnsi="Calibri" w:cs="Calibri"/>
                <w:b/>
                <w:bCs/>
                <w:iCs/>
                <w:color w:val="000000" w:themeColor="text1"/>
                <w:sz w:val="24"/>
                <w:lang w:val="en-US"/>
              </w:rPr>
            </w:pPr>
            <w:ins w:id="647" w:author="Zaoral Timo (inf19133)" w:date="2020-10-30T12:11:00Z">
              <w:r w:rsidRPr="003529B7">
                <w:rPr>
                  <w:rFonts w:ascii="Calibri" w:hAnsi="Calibri" w:cs="Calibri"/>
                  <w:b/>
                  <w:bCs/>
                  <w:i/>
                  <w:iCs/>
                  <w:color w:val="000000" w:themeColor="text1"/>
                  <w:sz w:val="24"/>
                  <w:lang w:val="en-US"/>
                </w:rPr>
                <w:t>Precondition:</w:t>
              </w:r>
            </w:ins>
          </w:p>
        </w:tc>
        <w:tc>
          <w:tcPr>
            <w:tcW w:w="5058" w:type="dxa"/>
            <w:tcBorders>
              <w:top w:val="single" w:sz="4" w:space="0" w:color="000000"/>
              <w:left w:val="single" w:sz="4" w:space="0" w:color="000000"/>
              <w:bottom w:val="single" w:sz="4" w:space="0" w:color="000000"/>
              <w:right w:val="single" w:sz="4" w:space="0" w:color="000000"/>
            </w:tcBorders>
            <w:hideMark/>
          </w:tcPr>
          <w:p w14:paraId="76B33902" w14:textId="77777777" w:rsidR="003529B7" w:rsidRPr="003529B7" w:rsidRDefault="003529B7" w:rsidP="003529B7">
            <w:pPr>
              <w:spacing w:line="240" w:lineRule="auto"/>
              <w:rPr>
                <w:ins w:id="648" w:author="Zaoral Timo (inf19133)" w:date="2020-10-30T12:11:00Z"/>
                <w:rFonts w:ascii="Calibri" w:hAnsi="Calibri" w:cs="Calibri"/>
                <w:iCs/>
                <w:color w:val="0000FF"/>
                <w:sz w:val="24"/>
                <w:lang w:val="en-GB"/>
              </w:rPr>
            </w:pPr>
            <w:ins w:id="649" w:author="Zaoral Timo (inf19133)" w:date="2020-10-30T12:11:00Z">
              <w:r w:rsidRPr="003529B7">
                <w:rPr>
                  <w:rFonts w:ascii="Calibri" w:hAnsi="Calibri" w:cs="Calibri"/>
                  <w:i/>
                  <w:iCs/>
                  <w:color w:val="0000FF"/>
                  <w:sz w:val="24"/>
                  <w:lang w:val="en-GB"/>
                </w:rPr>
                <w:t>There is an AMLX-package to reload.</w:t>
              </w:r>
            </w:ins>
          </w:p>
        </w:tc>
      </w:tr>
      <w:tr w:rsidR="003529B7" w:rsidRPr="00732BF9" w14:paraId="52079F37" w14:textId="77777777" w:rsidTr="003529B7">
        <w:trPr>
          <w:jc w:val="center"/>
          <w:ins w:id="650"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6F8D8212" w14:textId="77777777" w:rsidR="003529B7" w:rsidRPr="003529B7" w:rsidRDefault="003529B7" w:rsidP="003529B7">
            <w:pPr>
              <w:spacing w:line="240" w:lineRule="auto"/>
              <w:rPr>
                <w:ins w:id="651" w:author="Zaoral Timo (inf19133)" w:date="2020-10-30T12:11:00Z"/>
                <w:rFonts w:ascii="Calibri" w:hAnsi="Calibri" w:cs="Calibri"/>
                <w:b/>
                <w:bCs/>
                <w:iCs/>
                <w:color w:val="000000" w:themeColor="text1"/>
                <w:sz w:val="24"/>
                <w:lang w:val="en-US"/>
              </w:rPr>
            </w:pPr>
            <w:ins w:id="652" w:author="Zaoral Timo (inf19133)" w:date="2020-10-30T12:11: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left w:val="single" w:sz="4" w:space="0" w:color="000000"/>
              <w:bottom w:val="single" w:sz="4" w:space="0" w:color="000000"/>
              <w:right w:val="single" w:sz="4" w:space="0" w:color="000000"/>
            </w:tcBorders>
            <w:hideMark/>
          </w:tcPr>
          <w:p w14:paraId="22C3F12A" w14:textId="77777777" w:rsidR="003529B7" w:rsidRPr="003529B7" w:rsidRDefault="003529B7" w:rsidP="003529B7">
            <w:pPr>
              <w:spacing w:line="240" w:lineRule="auto"/>
              <w:rPr>
                <w:ins w:id="653" w:author="Zaoral Timo (inf19133)" w:date="2020-10-30T12:11:00Z"/>
                <w:rFonts w:ascii="Calibri" w:hAnsi="Calibri" w:cs="Calibri"/>
                <w:iCs/>
                <w:color w:val="0000FF"/>
                <w:sz w:val="24"/>
                <w:lang w:val="en-GB"/>
              </w:rPr>
            </w:pPr>
            <w:ins w:id="654" w:author="Zaoral Timo (inf19133)" w:date="2020-10-30T12:11:00Z">
              <w:r w:rsidRPr="003529B7">
                <w:rPr>
                  <w:rFonts w:ascii="Calibri" w:hAnsi="Calibri" w:cs="Calibri"/>
                  <w:i/>
                  <w:iCs/>
                  <w:color w:val="0000FF"/>
                  <w:sz w:val="24"/>
                  <w:lang w:val="en-GB"/>
                </w:rPr>
                <w:t>The AMLX-package is correct and complete and not damaged in any way.</w:t>
              </w:r>
            </w:ins>
          </w:p>
        </w:tc>
      </w:tr>
      <w:tr w:rsidR="003529B7" w:rsidRPr="00732BF9" w14:paraId="2AF34AFE" w14:textId="77777777" w:rsidTr="003529B7">
        <w:trPr>
          <w:jc w:val="center"/>
          <w:ins w:id="655"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0973DB59" w14:textId="77777777" w:rsidR="003529B7" w:rsidRPr="003529B7" w:rsidRDefault="003529B7" w:rsidP="003529B7">
            <w:pPr>
              <w:tabs>
                <w:tab w:val="left" w:pos="2700"/>
              </w:tabs>
              <w:spacing w:line="240" w:lineRule="auto"/>
              <w:rPr>
                <w:ins w:id="656" w:author="Zaoral Timo (inf19133)" w:date="2020-10-30T12:11:00Z"/>
                <w:rFonts w:ascii="Calibri" w:hAnsi="Calibri" w:cs="Calibri"/>
                <w:b/>
                <w:bCs/>
                <w:iCs/>
                <w:color w:val="000000" w:themeColor="text1"/>
                <w:sz w:val="24"/>
                <w:lang w:val="en-US"/>
              </w:rPr>
            </w:pPr>
            <w:ins w:id="657" w:author="Zaoral Timo (inf19133)" w:date="2020-10-30T12:11:00Z">
              <w:r w:rsidRPr="003529B7">
                <w:rPr>
                  <w:rFonts w:ascii="Calibri" w:hAnsi="Calibri" w:cs="Calibri"/>
                  <w:b/>
                  <w:bCs/>
                  <w:i/>
                  <w:iCs/>
                  <w:color w:val="000000" w:themeColor="text1"/>
                  <w:sz w:val="24"/>
                  <w:lang w:val="en-US"/>
                </w:rPr>
                <w:t>Involved Users:</w:t>
              </w:r>
            </w:ins>
          </w:p>
        </w:tc>
        <w:tc>
          <w:tcPr>
            <w:tcW w:w="5058" w:type="dxa"/>
            <w:tcBorders>
              <w:top w:val="single" w:sz="4" w:space="0" w:color="000000"/>
              <w:left w:val="single" w:sz="4" w:space="0" w:color="000000"/>
              <w:bottom w:val="single" w:sz="4" w:space="0" w:color="000000"/>
              <w:right w:val="single" w:sz="4" w:space="0" w:color="000000"/>
            </w:tcBorders>
            <w:hideMark/>
          </w:tcPr>
          <w:p w14:paraId="3CB29B0E" w14:textId="77777777" w:rsidR="003529B7" w:rsidRPr="003529B7" w:rsidRDefault="003529B7" w:rsidP="003529B7">
            <w:pPr>
              <w:spacing w:line="240" w:lineRule="auto"/>
              <w:rPr>
                <w:ins w:id="658" w:author="Zaoral Timo (inf19133)" w:date="2020-10-30T12:11:00Z"/>
                <w:rFonts w:ascii="Calibri" w:hAnsi="Calibri" w:cs="Calibri"/>
                <w:iCs/>
                <w:color w:val="0000FF"/>
                <w:sz w:val="24"/>
                <w:lang w:val="en-GB"/>
              </w:rPr>
            </w:pPr>
            <w:ins w:id="659" w:author="Zaoral Timo (inf19133)" w:date="2020-10-30T12:11: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39D795C4" w14:textId="77777777" w:rsidTr="003529B7">
        <w:trPr>
          <w:jc w:val="center"/>
          <w:ins w:id="660" w:author="Zaoral Timo (inf19133)" w:date="2020-10-30T12:11:00Z"/>
        </w:trPr>
        <w:tc>
          <w:tcPr>
            <w:tcW w:w="3024" w:type="dxa"/>
            <w:tcBorders>
              <w:top w:val="single" w:sz="4" w:space="0" w:color="000000"/>
              <w:left w:val="single" w:sz="4" w:space="0" w:color="000000"/>
              <w:bottom w:val="single" w:sz="4" w:space="0" w:color="000000"/>
              <w:right w:val="nil"/>
            </w:tcBorders>
            <w:hideMark/>
          </w:tcPr>
          <w:p w14:paraId="5290C31F" w14:textId="77777777" w:rsidR="003529B7" w:rsidRPr="003529B7" w:rsidRDefault="003529B7" w:rsidP="003529B7">
            <w:pPr>
              <w:tabs>
                <w:tab w:val="left" w:pos="2700"/>
              </w:tabs>
              <w:spacing w:line="240" w:lineRule="auto"/>
              <w:rPr>
                <w:ins w:id="661" w:author="Zaoral Timo (inf19133)" w:date="2020-10-30T12:11:00Z"/>
                <w:rFonts w:ascii="Calibri" w:hAnsi="Calibri" w:cs="Calibri"/>
                <w:b/>
                <w:bCs/>
                <w:iCs/>
                <w:color w:val="000000" w:themeColor="text1"/>
                <w:sz w:val="24"/>
                <w:lang w:val="en-US"/>
              </w:rPr>
            </w:pPr>
            <w:ins w:id="662" w:author="Zaoral Timo (inf19133)" w:date="2020-10-30T12:11:00Z">
              <w:r w:rsidRPr="003529B7">
                <w:rPr>
                  <w:rFonts w:ascii="Calibri" w:hAnsi="Calibri" w:cs="Calibri"/>
                  <w:b/>
                  <w:bCs/>
                  <w:i/>
                  <w:iCs/>
                  <w:color w:val="000000" w:themeColor="text1"/>
                  <w:sz w:val="24"/>
                  <w:lang w:val="en-US"/>
                </w:rPr>
                <w:t>Triggering Event:</w:t>
              </w:r>
            </w:ins>
          </w:p>
        </w:tc>
        <w:tc>
          <w:tcPr>
            <w:tcW w:w="5058" w:type="dxa"/>
            <w:tcBorders>
              <w:top w:val="single" w:sz="4" w:space="0" w:color="000000"/>
              <w:left w:val="single" w:sz="4" w:space="0" w:color="000000"/>
              <w:bottom w:val="single" w:sz="4" w:space="0" w:color="000000"/>
              <w:right w:val="single" w:sz="4" w:space="0" w:color="000000"/>
            </w:tcBorders>
            <w:hideMark/>
          </w:tcPr>
          <w:p w14:paraId="169A55BB" w14:textId="77777777" w:rsidR="003529B7" w:rsidRPr="003529B7" w:rsidRDefault="003529B7" w:rsidP="003529B7">
            <w:pPr>
              <w:spacing w:line="240" w:lineRule="auto"/>
              <w:rPr>
                <w:ins w:id="663" w:author="Zaoral Timo (inf19133)" w:date="2020-10-30T12:11:00Z"/>
                <w:rFonts w:ascii="Calibri" w:hAnsi="Calibri" w:cs="Calibri"/>
                <w:iCs/>
                <w:color w:val="0000FF"/>
                <w:sz w:val="24"/>
                <w:lang w:val="en-GB"/>
              </w:rPr>
            </w:pPr>
            <w:ins w:id="664" w:author="Zaoral Timo (inf19133)" w:date="2020-10-30T12:11:00Z">
              <w:r w:rsidRPr="003529B7">
                <w:rPr>
                  <w:rFonts w:ascii="Calibri" w:hAnsi="Calibri" w:cs="Calibri"/>
                  <w:i/>
                  <w:iCs/>
                  <w:color w:val="0000FF"/>
                  <w:sz w:val="24"/>
                  <w:lang w:val="en-GB"/>
                </w:rPr>
                <w:t>When the user has the need to edit an AML device description.</w:t>
              </w:r>
            </w:ins>
          </w:p>
        </w:tc>
      </w:tr>
    </w:tbl>
    <w:p w14:paraId="7B2317AF" w14:textId="4242B9E1" w:rsidR="003529B7" w:rsidRDefault="003529B7">
      <w:pPr>
        <w:rPr>
          <w:ins w:id="665" w:author="Zaoral Timo (inf19133)" w:date="2020-10-30T12:18:00Z"/>
          <w:lang w:val="en-GB"/>
        </w:rPr>
      </w:pPr>
    </w:p>
    <w:p w14:paraId="15002972" w14:textId="5B21E12E" w:rsidR="00CC50EC" w:rsidRDefault="003529B7">
      <w:pPr>
        <w:spacing w:line="240" w:lineRule="auto"/>
        <w:jc w:val="left"/>
        <w:rPr>
          <w:ins w:id="666" w:author="Zaoral Timo (inf19133)" w:date="2020-10-30T12:18:00Z"/>
          <w:lang w:val="en-GB"/>
        </w:rPr>
        <w:pPrChange w:id="667" w:author="Zaoral Timo (inf19133)" w:date="2020-10-30T12:18:00Z">
          <w:pPr/>
        </w:pPrChange>
      </w:pPr>
      <w:ins w:id="668" w:author="Zaoral Timo (inf19133)" w:date="2020-10-30T12:18:00Z">
        <w:r>
          <w:rPr>
            <w:lang w:val="en-GB"/>
          </w:rPr>
          <w:br w:type="page"/>
        </w:r>
      </w:ins>
    </w:p>
    <w:p w14:paraId="71B35FCD" w14:textId="34A2DAA2" w:rsidR="003529B7" w:rsidRPr="003529B7" w:rsidRDefault="003529B7" w:rsidP="003529B7">
      <w:pPr>
        <w:pStyle w:val="berschrift2"/>
        <w:rPr>
          <w:ins w:id="669" w:author="Zaoral Timo (inf19133)" w:date="2020-10-30T12:18:00Z"/>
          <w:lang w:val="en-US"/>
        </w:rPr>
      </w:pPr>
      <w:bookmarkStart w:id="670" w:name="_Toc55805667"/>
      <w:ins w:id="671" w:author="Zaoral Timo (inf19133)" w:date="2020-10-30T12:18:00Z">
        <w:r w:rsidRPr="003529B7">
          <w:rPr>
            <w:lang w:val="en-US"/>
          </w:rPr>
          <w:lastRenderedPageBreak/>
          <w:t>&lt;UC.00</w:t>
        </w:r>
        <w:r>
          <w:rPr>
            <w:lang w:val="en-US"/>
          </w:rPr>
          <w:t>6</w:t>
        </w:r>
        <w:r w:rsidRPr="003529B7">
          <w:rPr>
            <w:lang w:val="en-US"/>
          </w:rPr>
          <w:t>&gt; “</w:t>
        </w:r>
        <w:r>
          <w:rPr>
            <w:lang w:val="en-US"/>
          </w:rPr>
          <w:t xml:space="preserve">Add </w:t>
        </w:r>
      </w:ins>
      <w:ins w:id="672" w:author="Zaoral Timo (inf19133)" w:date="2020-10-30T12:19:00Z">
        <w:r>
          <w:rPr>
            <w:lang w:val="en-US"/>
          </w:rPr>
          <w:t>Attachments for the Device</w:t>
        </w:r>
      </w:ins>
      <w:ins w:id="673" w:author="Zaoral Timo (inf19133)" w:date="2020-10-30T12:18:00Z">
        <w:r>
          <w:rPr>
            <w:lang w:val="en-US"/>
          </w:rPr>
          <w:t>”</w:t>
        </w:r>
        <w:bookmarkEnd w:id="670"/>
      </w:ins>
    </w:p>
    <w:p w14:paraId="096F287F" w14:textId="77777777" w:rsidR="003529B7" w:rsidRPr="003529B7" w:rsidRDefault="003529B7" w:rsidP="003529B7">
      <w:pPr>
        <w:tabs>
          <w:tab w:val="left" w:pos="2700"/>
        </w:tabs>
        <w:spacing w:line="240" w:lineRule="auto"/>
        <w:rPr>
          <w:ins w:id="674" w:author="Zaoral Timo (inf19133)" w:date="2020-10-30T12:18:00Z"/>
          <w:rFonts w:ascii="Calibri" w:hAnsi="Calibri" w:cs="Calibri"/>
          <w:i/>
          <w:color w:val="0000FF"/>
          <w:sz w:val="20"/>
          <w:lang w:val="en-US"/>
        </w:rPr>
      </w:pPr>
    </w:p>
    <w:tbl>
      <w:tblPr>
        <w:tblW w:w="0" w:type="auto"/>
        <w:jc w:val="center"/>
        <w:tblLayout w:type="fixed"/>
        <w:tblLook w:val="04A0" w:firstRow="1" w:lastRow="0" w:firstColumn="1" w:lastColumn="0" w:noHBand="0" w:noVBand="1"/>
      </w:tblPr>
      <w:tblGrid>
        <w:gridCol w:w="3024"/>
        <w:gridCol w:w="5058"/>
      </w:tblGrid>
      <w:tr w:rsidR="003529B7" w:rsidRPr="00732BF9" w14:paraId="5985C3F6" w14:textId="77777777" w:rsidTr="003529B7">
        <w:trPr>
          <w:jc w:val="center"/>
          <w:ins w:id="675"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08714EB5" w14:textId="77777777" w:rsidR="003529B7" w:rsidRPr="003529B7" w:rsidRDefault="003529B7" w:rsidP="003529B7">
            <w:pPr>
              <w:spacing w:line="240" w:lineRule="auto"/>
              <w:rPr>
                <w:ins w:id="676" w:author="Zaoral Timo (inf19133)" w:date="2020-10-30T12:18:00Z"/>
                <w:rFonts w:ascii="Calibri" w:hAnsi="Calibri" w:cs="Calibri"/>
                <w:b/>
                <w:bCs/>
                <w:iCs/>
                <w:color w:val="000000" w:themeColor="text1"/>
                <w:sz w:val="24"/>
                <w:lang w:val="en-US"/>
              </w:rPr>
            </w:pPr>
            <w:ins w:id="677" w:author="Zaoral Timo (inf19133)" w:date="2020-10-30T12:18:00Z">
              <w:r w:rsidRPr="003529B7">
                <w:rPr>
                  <w:rFonts w:ascii="Calibri" w:hAnsi="Calibri" w:cs="Calibri"/>
                  <w:b/>
                  <w:bCs/>
                  <w:i/>
                  <w:iCs/>
                  <w:color w:val="000000" w:themeColor="text1"/>
                  <w:sz w:val="24"/>
                  <w:lang w:val="en-US"/>
                </w:rPr>
                <w:t>Use Cases Objective:</w:t>
              </w:r>
            </w:ins>
          </w:p>
        </w:tc>
        <w:tc>
          <w:tcPr>
            <w:tcW w:w="5058" w:type="dxa"/>
            <w:tcBorders>
              <w:top w:val="single" w:sz="4" w:space="0" w:color="000000"/>
              <w:left w:val="single" w:sz="4" w:space="0" w:color="000000"/>
              <w:bottom w:val="single" w:sz="4" w:space="0" w:color="000000"/>
              <w:right w:val="single" w:sz="4" w:space="0" w:color="000000"/>
            </w:tcBorders>
            <w:hideMark/>
          </w:tcPr>
          <w:p w14:paraId="7DE51C90" w14:textId="26D7D34E" w:rsidR="003529B7" w:rsidRPr="003529B7" w:rsidRDefault="003529B7" w:rsidP="003529B7">
            <w:pPr>
              <w:spacing w:line="240" w:lineRule="auto"/>
              <w:rPr>
                <w:ins w:id="678" w:author="Zaoral Timo (inf19133)" w:date="2020-10-30T12:18:00Z"/>
                <w:rFonts w:ascii="Calibri" w:hAnsi="Calibri" w:cs="Calibri"/>
                <w:iCs/>
                <w:color w:val="0000FF"/>
                <w:sz w:val="24"/>
                <w:lang w:val="en-GB"/>
              </w:rPr>
            </w:pPr>
            <w:ins w:id="679" w:author="Zaoral Timo (inf19133)" w:date="2020-10-30T12:21:00Z">
              <w:r w:rsidRPr="003529B7">
                <w:rPr>
                  <w:rFonts w:ascii="Calibri" w:hAnsi="Calibri" w:cs="Calibri"/>
                  <w:i/>
                  <w:iCs/>
                  <w:color w:val="0000FF"/>
                  <w:sz w:val="24"/>
                  <w:lang w:val="en-GB"/>
                </w:rPr>
                <w:t xml:space="preserve">It is possible to add an </w:t>
              </w:r>
            </w:ins>
            <w:ins w:id="680" w:author="Zaoral Timo (inf19133)" w:date="2020-10-30T12:25:00Z">
              <w:r w:rsidR="002042EB">
                <w:rPr>
                  <w:rFonts w:ascii="Calibri" w:hAnsi="Calibri" w:cs="Calibri"/>
                  <w:i/>
                  <w:iCs/>
                  <w:color w:val="0000FF"/>
                  <w:sz w:val="24"/>
                  <w:lang w:val="en-GB"/>
                </w:rPr>
                <w:t>A</w:t>
              </w:r>
            </w:ins>
            <w:ins w:id="681" w:author="Zaoral Timo (inf19133)" w:date="2020-10-30T12:21:00Z">
              <w:r w:rsidRPr="003529B7">
                <w:rPr>
                  <w:rFonts w:ascii="Calibri" w:hAnsi="Calibri" w:cs="Calibri"/>
                  <w:i/>
                  <w:iCs/>
                  <w:color w:val="0000FF"/>
                  <w:sz w:val="24"/>
                  <w:lang w:val="en-GB"/>
                </w:rPr>
                <w:t>ttachment to the object, such as a Manufacture Icon.</w:t>
              </w:r>
            </w:ins>
          </w:p>
        </w:tc>
      </w:tr>
      <w:tr w:rsidR="003529B7" w:rsidRPr="00732BF9" w14:paraId="76F9F165" w14:textId="77777777" w:rsidTr="003529B7">
        <w:trPr>
          <w:jc w:val="center"/>
          <w:ins w:id="682"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7BBB93BF" w14:textId="77777777" w:rsidR="003529B7" w:rsidRPr="003529B7" w:rsidRDefault="003529B7" w:rsidP="003529B7">
            <w:pPr>
              <w:spacing w:line="240" w:lineRule="auto"/>
              <w:rPr>
                <w:ins w:id="683" w:author="Zaoral Timo (inf19133)" w:date="2020-10-30T12:18:00Z"/>
                <w:rFonts w:ascii="Calibri" w:hAnsi="Calibri" w:cs="Calibri"/>
                <w:b/>
                <w:bCs/>
                <w:iCs/>
                <w:color w:val="000000" w:themeColor="text1"/>
                <w:sz w:val="24"/>
                <w:lang w:val="en-US"/>
              </w:rPr>
            </w:pPr>
            <w:ins w:id="684" w:author="Zaoral Timo (inf19133)" w:date="2020-10-30T12:18:00Z">
              <w:r w:rsidRPr="003529B7">
                <w:rPr>
                  <w:rFonts w:ascii="Calibri" w:hAnsi="Calibri" w:cs="Calibri"/>
                  <w:b/>
                  <w:bCs/>
                  <w:i/>
                  <w:iCs/>
                  <w:color w:val="000000" w:themeColor="text1"/>
                  <w:sz w:val="24"/>
                  <w:lang w:val="en-US"/>
                </w:rPr>
                <w:t>System Boundary:</w:t>
              </w:r>
            </w:ins>
          </w:p>
        </w:tc>
        <w:tc>
          <w:tcPr>
            <w:tcW w:w="5058" w:type="dxa"/>
            <w:tcBorders>
              <w:top w:val="single" w:sz="4" w:space="0" w:color="000000"/>
              <w:left w:val="single" w:sz="4" w:space="0" w:color="000000"/>
              <w:bottom w:val="single" w:sz="4" w:space="0" w:color="000000"/>
              <w:right w:val="single" w:sz="4" w:space="0" w:color="000000"/>
            </w:tcBorders>
            <w:hideMark/>
          </w:tcPr>
          <w:p w14:paraId="66200F5B" w14:textId="77777777" w:rsidR="003529B7" w:rsidRPr="003529B7" w:rsidRDefault="003529B7" w:rsidP="003529B7">
            <w:pPr>
              <w:spacing w:line="240" w:lineRule="auto"/>
              <w:rPr>
                <w:ins w:id="685" w:author="Zaoral Timo (inf19133)" w:date="2020-10-30T12:18:00Z"/>
                <w:rFonts w:ascii="Calibri" w:hAnsi="Calibri" w:cs="Calibri"/>
                <w:i/>
                <w:iCs/>
                <w:color w:val="0000FF"/>
                <w:sz w:val="24"/>
                <w:lang w:val="en-GB"/>
              </w:rPr>
            </w:pPr>
            <w:ins w:id="686" w:author="Zaoral Timo (inf19133)" w:date="2020-10-30T12:18:00Z">
              <w:r w:rsidRPr="003529B7">
                <w:rPr>
                  <w:rFonts w:ascii="Calibri" w:hAnsi="Calibri" w:cs="Calibri"/>
                  <w:i/>
                  <w:iCs/>
                  <w:color w:val="0000FF"/>
                  <w:sz w:val="24"/>
                  <w:lang w:val="en-GB"/>
                </w:rPr>
                <w:t>Modelling Wizard for Devices Plugin</w:t>
              </w:r>
            </w:ins>
          </w:p>
        </w:tc>
      </w:tr>
      <w:tr w:rsidR="003529B7" w:rsidRPr="00732BF9" w14:paraId="31089EF7" w14:textId="77777777" w:rsidTr="003529B7">
        <w:trPr>
          <w:jc w:val="center"/>
          <w:ins w:id="687"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6DAE99A3" w14:textId="77777777" w:rsidR="003529B7" w:rsidRPr="003529B7" w:rsidRDefault="003529B7" w:rsidP="003529B7">
            <w:pPr>
              <w:spacing w:line="240" w:lineRule="auto"/>
              <w:rPr>
                <w:ins w:id="688" w:author="Zaoral Timo (inf19133)" w:date="2020-10-30T12:18:00Z"/>
                <w:rFonts w:ascii="Calibri" w:hAnsi="Calibri" w:cs="Calibri"/>
                <w:b/>
                <w:bCs/>
                <w:iCs/>
                <w:color w:val="000000" w:themeColor="text1"/>
                <w:sz w:val="24"/>
                <w:lang w:val="en-US"/>
              </w:rPr>
            </w:pPr>
            <w:ins w:id="689" w:author="Zaoral Timo (inf19133)" w:date="2020-10-30T12:18:00Z">
              <w:r w:rsidRPr="003529B7">
                <w:rPr>
                  <w:rFonts w:ascii="Calibri" w:hAnsi="Calibri" w:cs="Calibri"/>
                  <w:b/>
                  <w:bCs/>
                  <w:i/>
                  <w:iCs/>
                  <w:color w:val="000000" w:themeColor="text1"/>
                  <w:sz w:val="24"/>
                  <w:lang w:val="en-US"/>
                </w:rPr>
                <w:t>Precondition:</w:t>
              </w:r>
            </w:ins>
          </w:p>
        </w:tc>
        <w:tc>
          <w:tcPr>
            <w:tcW w:w="5058" w:type="dxa"/>
            <w:tcBorders>
              <w:top w:val="single" w:sz="4" w:space="0" w:color="000000"/>
              <w:left w:val="single" w:sz="4" w:space="0" w:color="000000"/>
              <w:bottom w:val="single" w:sz="4" w:space="0" w:color="000000"/>
              <w:right w:val="single" w:sz="4" w:space="0" w:color="000000"/>
            </w:tcBorders>
            <w:hideMark/>
          </w:tcPr>
          <w:p w14:paraId="5E48FC6C" w14:textId="528CB921" w:rsidR="003529B7" w:rsidRPr="003529B7" w:rsidRDefault="002042EB" w:rsidP="003529B7">
            <w:pPr>
              <w:spacing w:line="240" w:lineRule="auto"/>
              <w:rPr>
                <w:ins w:id="690" w:author="Zaoral Timo (inf19133)" w:date="2020-10-30T12:18:00Z"/>
                <w:rFonts w:ascii="Calibri" w:hAnsi="Calibri" w:cs="Calibri"/>
                <w:iCs/>
                <w:color w:val="0000FF"/>
                <w:sz w:val="24"/>
                <w:lang w:val="en-GB"/>
              </w:rPr>
            </w:pPr>
            <w:ins w:id="691" w:author="Zaoral Timo (inf19133)" w:date="2020-10-30T12:22:00Z">
              <w:r w:rsidRPr="002042EB">
                <w:rPr>
                  <w:rFonts w:ascii="Calibri" w:hAnsi="Calibri" w:cs="Calibri"/>
                  <w:i/>
                  <w:iCs/>
                  <w:color w:val="0000FF"/>
                  <w:sz w:val="24"/>
                  <w:lang w:val="en-GB"/>
                </w:rPr>
                <w:t>The user has loaded or added a device</w:t>
              </w:r>
            </w:ins>
            <w:ins w:id="692" w:author="Zaoral Timo (inf19133)" w:date="2020-10-30T12:23:00Z">
              <w:r>
                <w:rPr>
                  <w:rFonts w:ascii="Calibri" w:hAnsi="Calibri" w:cs="Calibri"/>
                  <w:i/>
                  <w:iCs/>
                  <w:color w:val="0000FF"/>
                  <w:sz w:val="24"/>
                  <w:lang w:val="en-GB"/>
                </w:rPr>
                <w:t>.</w:t>
              </w:r>
            </w:ins>
          </w:p>
        </w:tc>
      </w:tr>
      <w:tr w:rsidR="003529B7" w:rsidRPr="00732BF9" w14:paraId="75D157BC" w14:textId="77777777" w:rsidTr="003529B7">
        <w:trPr>
          <w:jc w:val="center"/>
          <w:ins w:id="693"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32C73A81" w14:textId="77777777" w:rsidR="003529B7" w:rsidRPr="003529B7" w:rsidRDefault="003529B7" w:rsidP="003529B7">
            <w:pPr>
              <w:spacing w:line="240" w:lineRule="auto"/>
              <w:rPr>
                <w:ins w:id="694" w:author="Zaoral Timo (inf19133)" w:date="2020-10-30T12:18:00Z"/>
                <w:rFonts w:ascii="Calibri" w:hAnsi="Calibri" w:cs="Calibri"/>
                <w:b/>
                <w:bCs/>
                <w:iCs/>
                <w:color w:val="000000" w:themeColor="text1"/>
                <w:sz w:val="24"/>
                <w:lang w:val="en-US"/>
              </w:rPr>
            </w:pPr>
            <w:ins w:id="695" w:author="Zaoral Timo (inf19133)" w:date="2020-10-30T12:18: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left w:val="single" w:sz="4" w:space="0" w:color="000000"/>
              <w:bottom w:val="single" w:sz="4" w:space="0" w:color="000000"/>
              <w:right w:val="single" w:sz="4" w:space="0" w:color="000000"/>
            </w:tcBorders>
            <w:hideMark/>
          </w:tcPr>
          <w:p w14:paraId="201C395D" w14:textId="1C88F3BA" w:rsidR="003529B7" w:rsidRPr="003529B7" w:rsidRDefault="002042EB" w:rsidP="003529B7">
            <w:pPr>
              <w:spacing w:line="240" w:lineRule="auto"/>
              <w:rPr>
                <w:ins w:id="696" w:author="Zaoral Timo (inf19133)" w:date="2020-10-30T12:18:00Z"/>
                <w:rFonts w:ascii="Calibri" w:hAnsi="Calibri" w:cs="Calibri"/>
                <w:iCs/>
                <w:color w:val="0000FF"/>
                <w:sz w:val="24"/>
                <w:lang w:val="en-GB"/>
              </w:rPr>
            </w:pPr>
            <w:ins w:id="697" w:author="Zaoral Timo (inf19133)" w:date="2020-10-30T12:23:00Z">
              <w:r w:rsidRPr="003529B7">
                <w:rPr>
                  <w:rFonts w:ascii="Calibri" w:hAnsi="Calibri" w:cs="Calibri"/>
                  <w:i/>
                  <w:iCs/>
                  <w:color w:val="0000FF"/>
                  <w:sz w:val="24"/>
                  <w:lang w:val="en-GB"/>
                </w:rPr>
                <w:t>The user</w:t>
              </w:r>
              <w:r>
                <w:rPr>
                  <w:rFonts w:ascii="Calibri" w:hAnsi="Calibri" w:cs="Calibri"/>
                  <w:i/>
                  <w:iCs/>
                  <w:color w:val="0000FF"/>
                  <w:sz w:val="24"/>
                  <w:lang w:val="en-GB"/>
                </w:rPr>
                <w:t xml:space="preserve"> has loaded or</w:t>
              </w:r>
              <w:r w:rsidRPr="003529B7">
                <w:rPr>
                  <w:rFonts w:ascii="Calibri" w:hAnsi="Calibri" w:cs="Calibri"/>
                  <w:i/>
                  <w:iCs/>
                  <w:color w:val="0000FF"/>
                  <w:sz w:val="24"/>
                  <w:lang w:val="en-GB"/>
                </w:rPr>
                <w:t xml:space="preserve"> added at least one device successfully.</w:t>
              </w:r>
            </w:ins>
          </w:p>
        </w:tc>
      </w:tr>
      <w:tr w:rsidR="003529B7" w:rsidRPr="00732BF9" w14:paraId="7C5DFB6E" w14:textId="77777777" w:rsidTr="003529B7">
        <w:trPr>
          <w:jc w:val="center"/>
          <w:ins w:id="698"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7B1FB4EA" w14:textId="77777777" w:rsidR="003529B7" w:rsidRPr="003529B7" w:rsidRDefault="003529B7" w:rsidP="003529B7">
            <w:pPr>
              <w:tabs>
                <w:tab w:val="left" w:pos="2700"/>
              </w:tabs>
              <w:spacing w:line="240" w:lineRule="auto"/>
              <w:rPr>
                <w:ins w:id="699" w:author="Zaoral Timo (inf19133)" w:date="2020-10-30T12:18:00Z"/>
                <w:rFonts w:ascii="Calibri" w:hAnsi="Calibri" w:cs="Calibri"/>
                <w:b/>
                <w:bCs/>
                <w:iCs/>
                <w:color w:val="000000" w:themeColor="text1"/>
                <w:sz w:val="24"/>
                <w:lang w:val="en-US"/>
              </w:rPr>
            </w:pPr>
            <w:ins w:id="700" w:author="Zaoral Timo (inf19133)" w:date="2020-10-30T12:18:00Z">
              <w:r w:rsidRPr="003529B7">
                <w:rPr>
                  <w:rFonts w:ascii="Calibri" w:hAnsi="Calibri" w:cs="Calibri"/>
                  <w:b/>
                  <w:bCs/>
                  <w:i/>
                  <w:iCs/>
                  <w:color w:val="000000" w:themeColor="text1"/>
                  <w:sz w:val="24"/>
                  <w:lang w:val="en-US"/>
                </w:rPr>
                <w:t>Involved Users:</w:t>
              </w:r>
            </w:ins>
          </w:p>
        </w:tc>
        <w:tc>
          <w:tcPr>
            <w:tcW w:w="5058" w:type="dxa"/>
            <w:tcBorders>
              <w:top w:val="single" w:sz="4" w:space="0" w:color="000000"/>
              <w:left w:val="single" w:sz="4" w:space="0" w:color="000000"/>
              <w:bottom w:val="single" w:sz="4" w:space="0" w:color="000000"/>
              <w:right w:val="single" w:sz="4" w:space="0" w:color="000000"/>
            </w:tcBorders>
            <w:hideMark/>
          </w:tcPr>
          <w:p w14:paraId="0A6C6B53" w14:textId="77777777" w:rsidR="003529B7" w:rsidRPr="003529B7" w:rsidRDefault="003529B7" w:rsidP="003529B7">
            <w:pPr>
              <w:spacing w:line="240" w:lineRule="auto"/>
              <w:rPr>
                <w:ins w:id="701" w:author="Zaoral Timo (inf19133)" w:date="2020-10-30T12:18:00Z"/>
                <w:rFonts w:ascii="Calibri" w:hAnsi="Calibri" w:cs="Calibri"/>
                <w:iCs/>
                <w:color w:val="0000FF"/>
                <w:sz w:val="24"/>
                <w:lang w:val="en-GB"/>
              </w:rPr>
            </w:pPr>
            <w:ins w:id="702" w:author="Zaoral Timo (inf19133)" w:date="2020-10-30T12:18: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3529B7" w:rsidRPr="00732BF9" w14:paraId="302BBD06" w14:textId="77777777" w:rsidTr="003529B7">
        <w:trPr>
          <w:jc w:val="center"/>
          <w:ins w:id="703" w:author="Zaoral Timo (inf19133)" w:date="2020-10-30T12:18:00Z"/>
        </w:trPr>
        <w:tc>
          <w:tcPr>
            <w:tcW w:w="3024" w:type="dxa"/>
            <w:tcBorders>
              <w:top w:val="single" w:sz="4" w:space="0" w:color="000000"/>
              <w:left w:val="single" w:sz="4" w:space="0" w:color="000000"/>
              <w:bottom w:val="single" w:sz="4" w:space="0" w:color="000000"/>
              <w:right w:val="nil"/>
            </w:tcBorders>
            <w:hideMark/>
          </w:tcPr>
          <w:p w14:paraId="3C83B893" w14:textId="77777777" w:rsidR="003529B7" w:rsidRPr="003529B7" w:rsidRDefault="003529B7" w:rsidP="003529B7">
            <w:pPr>
              <w:tabs>
                <w:tab w:val="left" w:pos="2700"/>
              </w:tabs>
              <w:spacing w:line="240" w:lineRule="auto"/>
              <w:rPr>
                <w:ins w:id="704" w:author="Zaoral Timo (inf19133)" w:date="2020-10-30T12:18:00Z"/>
                <w:rFonts w:ascii="Calibri" w:hAnsi="Calibri" w:cs="Calibri"/>
                <w:b/>
                <w:bCs/>
                <w:iCs/>
                <w:color w:val="000000" w:themeColor="text1"/>
                <w:sz w:val="24"/>
                <w:lang w:val="en-US"/>
              </w:rPr>
            </w:pPr>
            <w:ins w:id="705" w:author="Zaoral Timo (inf19133)" w:date="2020-10-30T12:18:00Z">
              <w:r w:rsidRPr="003529B7">
                <w:rPr>
                  <w:rFonts w:ascii="Calibri" w:hAnsi="Calibri" w:cs="Calibri"/>
                  <w:b/>
                  <w:bCs/>
                  <w:i/>
                  <w:iCs/>
                  <w:color w:val="000000" w:themeColor="text1"/>
                  <w:sz w:val="24"/>
                  <w:lang w:val="en-US"/>
                </w:rPr>
                <w:t>Triggering Event:</w:t>
              </w:r>
            </w:ins>
          </w:p>
        </w:tc>
        <w:tc>
          <w:tcPr>
            <w:tcW w:w="5058" w:type="dxa"/>
            <w:tcBorders>
              <w:top w:val="single" w:sz="4" w:space="0" w:color="000000"/>
              <w:left w:val="single" w:sz="4" w:space="0" w:color="000000"/>
              <w:bottom w:val="single" w:sz="4" w:space="0" w:color="000000"/>
              <w:right w:val="single" w:sz="4" w:space="0" w:color="000000"/>
            </w:tcBorders>
            <w:hideMark/>
          </w:tcPr>
          <w:p w14:paraId="244CC4EF" w14:textId="151B36B8" w:rsidR="003529B7" w:rsidRPr="003529B7" w:rsidRDefault="003529B7" w:rsidP="003529B7">
            <w:pPr>
              <w:spacing w:line="240" w:lineRule="auto"/>
              <w:rPr>
                <w:ins w:id="706" w:author="Zaoral Timo (inf19133)" w:date="2020-10-30T12:18:00Z"/>
                <w:rFonts w:ascii="Calibri" w:hAnsi="Calibri" w:cs="Calibri"/>
                <w:iCs/>
                <w:color w:val="0000FF"/>
                <w:sz w:val="24"/>
                <w:lang w:val="en-GB"/>
              </w:rPr>
            </w:pPr>
            <w:ins w:id="707" w:author="Zaoral Timo (inf19133)" w:date="2020-10-30T12:18:00Z">
              <w:r w:rsidRPr="003529B7">
                <w:rPr>
                  <w:rFonts w:ascii="Calibri" w:hAnsi="Calibri" w:cs="Calibri"/>
                  <w:i/>
                  <w:iCs/>
                  <w:color w:val="0000FF"/>
                  <w:sz w:val="24"/>
                  <w:lang w:val="en-GB"/>
                </w:rPr>
                <w:t xml:space="preserve">When the user has the need to </w:t>
              </w:r>
            </w:ins>
            <w:ins w:id="708" w:author="Zaoral Timo (inf19133)" w:date="2020-10-30T12:24:00Z">
              <w:r w:rsidR="002042EB">
                <w:rPr>
                  <w:rFonts w:ascii="Calibri" w:hAnsi="Calibri" w:cs="Calibri"/>
                  <w:i/>
                  <w:iCs/>
                  <w:color w:val="0000FF"/>
                  <w:sz w:val="24"/>
                  <w:lang w:val="en-GB"/>
                </w:rPr>
                <w:t>add an Attachment</w:t>
              </w:r>
            </w:ins>
            <w:ins w:id="709" w:author="Zaoral Timo (inf19133)" w:date="2020-10-30T12:25:00Z">
              <w:r w:rsidR="002042EB">
                <w:rPr>
                  <w:rFonts w:ascii="Calibri" w:hAnsi="Calibri" w:cs="Calibri"/>
                  <w:i/>
                  <w:iCs/>
                  <w:color w:val="0000FF"/>
                  <w:sz w:val="24"/>
                  <w:lang w:val="en-GB"/>
                </w:rPr>
                <w:t xml:space="preserve"> on the Device.</w:t>
              </w:r>
            </w:ins>
            <w:ins w:id="710" w:author="Zaoral Timo (inf19133)" w:date="2020-10-30T12:24:00Z">
              <w:r w:rsidR="002042EB">
                <w:rPr>
                  <w:rFonts w:ascii="Calibri" w:hAnsi="Calibri" w:cs="Calibri"/>
                  <w:i/>
                  <w:iCs/>
                  <w:color w:val="0000FF"/>
                  <w:sz w:val="24"/>
                  <w:lang w:val="en-GB"/>
                </w:rPr>
                <w:t xml:space="preserve"> </w:t>
              </w:r>
            </w:ins>
          </w:p>
        </w:tc>
      </w:tr>
    </w:tbl>
    <w:p w14:paraId="1F5CA188" w14:textId="5C367D0C" w:rsidR="00F71969" w:rsidRPr="003529B7" w:rsidRDefault="00F71969" w:rsidP="00F71969">
      <w:pPr>
        <w:pStyle w:val="berschrift2"/>
        <w:rPr>
          <w:ins w:id="711" w:author="Zaoral Timo (inf19133)" w:date="2020-10-30T12:32:00Z"/>
          <w:lang w:val="en-US"/>
        </w:rPr>
      </w:pPr>
      <w:bookmarkStart w:id="712" w:name="_Toc55805668"/>
      <w:ins w:id="713" w:author="Zaoral Timo (inf19133)" w:date="2020-10-30T12:32:00Z">
        <w:r w:rsidRPr="003529B7">
          <w:rPr>
            <w:lang w:val="en-US"/>
          </w:rPr>
          <w:t>&lt;UC.00</w:t>
        </w:r>
        <w:r>
          <w:rPr>
            <w:lang w:val="en-US"/>
          </w:rPr>
          <w:t>7</w:t>
        </w:r>
        <w:r w:rsidRPr="003529B7">
          <w:rPr>
            <w:lang w:val="en-US"/>
          </w:rPr>
          <w:t>&gt; “</w:t>
        </w:r>
      </w:ins>
      <w:ins w:id="714" w:author="Zaoral Timo (inf19133)" w:date="2020-10-30T12:34:00Z">
        <w:r w:rsidRPr="00F71969">
          <w:rPr>
            <w:lang w:val="en-US"/>
          </w:rPr>
          <w:t>Format output as CAEX version 2.15</w:t>
        </w:r>
      </w:ins>
      <w:ins w:id="715" w:author="Zaoral Timo (inf19133)" w:date="2020-11-06T10:42:00Z">
        <w:r w:rsidR="000E0AFD">
          <w:rPr>
            <w:lang w:val="en-US"/>
          </w:rPr>
          <w:t xml:space="preserve"> or</w:t>
        </w:r>
      </w:ins>
      <w:ins w:id="716" w:author="Zaoral Timo (inf19133)" w:date="2020-10-30T12:34:00Z">
        <w:r w:rsidRPr="00F71969">
          <w:rPr>
            <w:lang w:val="en-US"/>
          </w:rPr>
          <w:t xml:space="preserve"> 3.0</w:t>
        </w:r>
      </w:ins>
      <w:ins w:id="717" w:author="Zaoral Timo (inf19133)" w:date="2020-10-30T12:32:00Z">
        <w:r>
          <w:rPr>
            <w:lang w:val="en-US"/>
          </w:rPr>
          <w:t>”</w:t>
        </w:r>
        <w:bookmarkEnd w:id="712"/>
      </w:ins>
    </w:p>
    <w:p w14:paraId="3FADA67D" w14:textId="77777777" w:rsidR="00F71969" w:rsidRPr="003529B7" w:rsidRDefault="00F71969" w:rsidP="00F71969">
      <w:pPr>
        <w:tabs>
          <w:tab w:val="left" w:pos="2700"/>
        </w:tabs>
        <w:spacing w:line="240" w:lineRule="auto"/>
        <w:rPr>
          <w:ins w:id="718" w:author="Zaoral Timo (inf19133)" w:date="2020-10-30T12:32:00Z"/>
          <w:rFonts w:ascii="Calibri" w:hAnsi="Calibri" w:cs="Calibri"/>
          <w:i/>
          <w:color w:val="0000FF"/>
          <w:sz w:val="20"/>
          <w:lang w:val="en-US"/>
        </w:rPr>
      </w:pPr>
    </w:p>
    <w:tbl>
      <w:tblPr>
        <w:tblW w:w="0" w:type="auto"/>
        <w:jc w:val="center"/>
        <w:tblLayout w:type="fixed"/>
        <w:tblLook w:val="04A0" w:firstRow="1" w:lastRow="0" w:firstColumn="1" w:lastColumn="0" w:noHBand="0" w:noVBand="1"/>
      </w:tblPr>
      <w:tblGrid>
        <w:gridCol w:w="3024"/>
        <w:gridCol w:w="5058"/>
      </w:tblGrid>
      <w:tr w:rsidR="00F71969" w:rsidRPr="00732BF9" w14:paraId="0EC9CCC7" w14:textId="77777777" w:rsidTr="000E0AFD">
        <w:trPr>
          <w:jc w:val="center"/>
          <w:ins w:id="719"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03D8D936" w14:textId="77777777" w:rsidR="00F71969" w:rsidRPr="003529B7" w:rsidRDefault="00F71969" w:rsidP="000E0AFD">
            <w:pPr>
              <w:spacing w:line="240" w:lineRule="auto"/>
              <w:rPr>
                <w:ins w:id="720" w:author="Zaoral Timo (inf19133)" w:date="2020-10-30T12:32:00Z"/>
                <w:rFonts w:ascii="Calibri" w:hAnsi="Calibri" w:cs="Calibri"/>
                <w:b/>
                <w:bCs/>
                <w:iCs/>
                <w:color w:val="000000" w:themeColor="text1"/>
                <w:sz w:val="24"/>
                <w:lang w:val="en-US"/>
              </w:rPr>
            </w:pPr>
            <w:ins w:id="721" w:author="Zaoral Timo (inf19133)" w:date="2020-10-30T12:32:00Z">
              <w:r w:rsidRPr="003529B7">
                <w:rPr>
                  <w:rFonts w:ascii="Calibri" w:hAnsi="Calibri" w:cs="Calibri"/>
                  <w:b/>
                  <w:bCs/>
                  <w:i/>
                  <w:iCs/>
                  <w:color w:val="000000" w:themeColor="text1"/>
                  <w:sz w:val="24"/>
                  <w:lang w:val="en-US"/>
                </w:rPr>
                <w:t>Use Cases Objective:</w:t>
              </w:r>
            </w:ins>
          </w:p>
        </w:tc>
        <w:tc>
          <w:tcPr>
            <w:tcW w:w="5058" w:type="dxa"/>
            <w:tcBorders>
              <w:top w:val="single" w:sz="4" w:space="0" w:color="000000"/>
              <w:left w:val="single" w:sz="4" w:space="0" w:color="000000"/>
              <w:bottom w:val="single" w:sz="4" w:space="0" w:color="000000"/>
              <w:right w:val="single" w:sz="4" w:space="0" w:color="000000"/>
            </w:tcBorders>
            <w:hideMark/>
          </w:tcPr>
          <w:p w14:paraId="3111B141" w14:textId="7B72DC4D" w:rsidR="00F71969" w:rsidRPr="003529B7" w:rsidRDefault="00F71969" w:rsidP="000E0AFD">
            <w:pPr>
              <w:spacing w:line="240" w:lineRule="auto"/>
              <w:rPr>
                <w:ins w:id="722" w:author="Zaoral Timo (inf19133)" w:date="2020-10-30T12:32:00Z"/>
                <w:rFonts w:ascii="Calibri" w:hAnsi="Calibri" w:cs="Calibri"/>
                <w:iCs/>
                <w:color w:val="0000FF"/>
                <w:sz w:val="24"/>
                <w:lang w:val="en-GB"/>
              </w:rPr>
            </w:pPr>
            <w:ins w:id="723" w:author="Zaoral Timo (inf19133)" w:date="2020-10-30T12:32:00Z">
              <w:r w:rsidRPr="003529B7">
                <w:rPr>
                  <w:rFonts w:ascii="Calibri" w:hAnsi="Calibri" w:cs="Calibri"/>
                  <w:i/>
                  <w:iCs/>
                  <w:color w:val="0000FF"/>
                  <w:sz w:val="24"/>
                  <w:lang w:val="en-GB"/>
                </w:rPr>
                <w:t>It</w:t>
              </w:r>
            </w:ins>
            <w:ins w:id="724" w:author="Zaoral Timo (inf19133)" w:date="2020-10-30T12:34:00Z">
              <w:r w:rsidRPr="00F71969">
                <w:rPr>
                  <w:rFonts w:ascii="Calibri" w:hAnsi="Calibri" w:cs="Calibri"/>
                  <w:i/>
                  <w:iCs/>
                  <w:color w:val="0000FF"/>
                  <w:sz w:val="24"/>
                  <w:lang w:val="en-GB"/>
                </w:rPr>
                <w:t xml:space="preserve"> is possible to output the file in CAEX 2.15 or 3.0</w:t>
              </w:r>
            </w:ins>
            <w:ins w:id="725" w:author="Zaoral Timo (inf19133)" w:date="2020-10-30T12:35:00Z">
              <w:r>
                <w:rPr>
                  <w:rFonts w:ascii="Calibri" w:hAnsi="Calibri" w:cs="Calibri"/>
                  <w:i/>
                  <w:iCs/>
                  <w:color w:val="0000FF"/>
                  <w:sz w:val="24"/>
                  <w:lang w:val="en-GB"/>
                </w:rPr>
                <w:t>.</w:t>
              </w:r>
            </w:ins>
          </w:p>
        </w:tc>
      </w:tr>
      <w:tr w:rsidR="00F71969" w:rsidRPr="00732BF9" w14:paraId="040251DF" w14:textId="77777777" w:rsidTr="000E0AFD">
        <w:trPr>
          <w:jc w:val="center"/>
          <w:ins w:id="726"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6EC1B0AD" w14:textId="77777777" w:rsidR="00F71969" w:rsidRPr="003529B7" w:rsidRDefault="00F71969" w:rsidP="000E0AFD">
            <w:pPr>
              <w:spacing w:line="240" w:lineRule="auto"/>
              <w:rPr>
                <w:ins w:id="727" w:author="Zaoral Timo (inf19133)" w:date="2020-10-30T12:32:00Z"/>
                <w:rFonts w:ascii="Calibri" w:hAnsi="Calibri" w:cs="Calibri"/>
                <w:b/>
                <w:bCs/>
                <w:iCs/>
                <w:color w:val="000000" w:themeColor="text1"/>
                <w:sz w:val="24"/>
                <w:lang w:val="en-US"/>
              </w:rPr>
            </w:pPr>
            <w:ins w:id="728" w:author="Zaoral Timo (inf19133)" w:date="2020-10-30T12:32:00Z">
              <w:r w:rsidRPr="003529B7">
                <w:rPr>
                  <w:rFonts w:ascii="Calibri" w:hAnsi="Calibri" w:cs="Calibri"/>
                  <w:b/>
                  <w:bCs/>
                  <w:i/>
                  <w:iCs/>
                  <w:color w:val="000000" w:themeColor="text1"/>
                  <w:sz w:val="24"/>
                  <w:lang w:val="en-US"/>
                </w:rPr>
                <w:t>System Boundary:</w:t>
              </w:r>
            </w:ins>
          </w:p>
        </w:tc>
        <w:tc>
          <w:tcPr>
            <w:tcW w:w="5058" w:type="dxa"/>
            <w:tcBorders>
              <w:top w:val="single" w:sz="4" w:space="0" w:color="000000"/>
              <w:left w:val="single" w:sz="4" w:space="0" w:color="000000"/>
              <w:bottom w:val="single" w:sz="4" w:space="0" w:color="000000"/>
              <w:right w:val="single" w:sz="4" w:space="0" w:color="000000"/>
            </w:tcBorders>
            <w:hideMark/>
          </w:tcPr>
          <w:p w14:paraId="17A3DA81" w14:textId="77777777" w:rsidR="00F71969" w:rsidRPr="003529B7" w:rsidRDefault="00F71969" w:rsidP="000E0AFD">
            <w:pPr>
              <w:spacing w:line="240" w:lineRule="auto"/>
              <w:rPr>
                <w:ins w:id="729" w:author="Zaoral Timo (inf19133)" w:date="2020-10-30T12:32:00Z"/>
                <w:rFonts w:ascii="Calibri" w:hAnsi="Calibri" w:cs="Calibri"/>
                <w:i/>
                <w:iCs/>
                <w:color w:val="0000FF"/>
                <w:sz w:val="24"/>
                <w:lang w:val="en-GB"/>
              </w:rPr>
            </w:pPr>
            <w:ins w:id="730" w:author="Zaoral Timo (inf19133)" w:date="2020-10-30T12:32:00Z">
              <w:r w:rsidRPr="003529B7">
                <w:rPr>
                  <w:rFonts w:ascii="Calibri" w:hAnsi="Calibri" w:cs="Calibri"/>
                  <w:i/>
                  <w:iCs/>
                  <w:color w:val="0000FF"/>
                  <w:sz w:val="24"/>
                  <w:lang w:val="en-GB"/>
                </w:rPr>
                <w:t>Modelling Wizard for Devices Plugin</w:t>
              </w:r>
            </w:ins>
          </w:p>
        </w:tc>
      </w:tr>
      <w:tr w:rsidR="00F71969" w:rsidRPr="00732BF9" w14:paraId="5D1BB6F7" w14:textId="77777777" w:rsidTr="000E0AFD">
        <w:trPr>
          <w:jc w:val="center"/>
          <w:ins w:id="731"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680B84AB" w14:textId="77777777" w:rsidR="00F71969" w:rsidRPr="003529B7" w:rsidRDefault="00F71969" w:rsidP="000E0AFD">
            <w:pPr>
              <w:spacing w:line="240" w:lineRule="auto"/>
              <w:rPr>
                <w:ins w:id="732" w:author="Zaoral Timo (inf19133)" w:date="2020-10-30T12:32:00Z"/>
                <w:rFonts w:ascii="Calibri" w:hAnsi="Calibri" w:cs="Calibri"/>
                <w:b/>
                <w:bCs/>
                <w:iCs/>
                <w:color w:val="000000" w:themeColor="text1"/>
                <w:sz w:val="24"/>
                <w:lang w:val="en-US"/>
              </w:rPr>
            </w:pPr>
            <w:ins w:id="733" w:author="Zaoral Timo (inf19133)" w:date="2020-10-30T12:32:00Z">
              <w:r w:rsidRPr="003529B7">
                <w:rPr>
                  <w:rFonts w:ascii="Calibri" w:hAnsi="Calibri" w:cs="Calibri"/>
                  <w:b/>
                  <w:bCs/>
                  <w:i/>
                  <w:iCs/>
                  <w:color w:val="000000" w:themeColor="text1"/>
                  <w:sz w:val="24"/>
                  <w:lang w:val="en-US"/>
                </w:rPr>
                <w:t>Precondition:</w:t>
              </w:r>
            </w:ins>
          </w:p>
        </w:tc>
        <w:tc>
          <w:tcPr>
            <w:tcW w:w="5058" w:type="dxa"/>
            <w:tcBorders>
              <w:top w:val="single" w:sz="4" w:space="0" w:color="000000"/>
              <w:left w:val="single" w:sz="4" w:space="0" w:color="000000"/>
              <w:bottom w:val="single" w:sz="4" w:space="0" w:color="000000"/>
              <w:right w:val="single" w:sz="4" w:space="0" w:color="000000"/>
            </w:tcBorders>
            <w:hideMark/>
          </w:tcPr>
          <w:p w14:paraId="1CED77DA" w14:textId="77777777" w:rsidR="00F71969" w:rsidRPr="003529B7" w:rsidRDefault="00F71969" w:rsidP="000E0AFD">
            <w:pPr>
              <w:spacing w:line="240" w:lineRule="auto"/>
              <w:rPr>
                <w:ins w:id="734" w:author="Zaoral Timo (inf19133)" w:date="2020-10-30T12:32:00Z"/>
                <w:rFonts w:ascii="Calibri" w:hAnsi="Calibri" w:cs="Calibri"/>
                <w:iCs/>
                <w:color w:val="0000FF"/>
                <w:sz w:val="24"/>
                <w:lang w:val="en-GB"/>
              </w:rPr>
            </w:pPr>
            <w:ins w:id="735" w:author="Zaoral Timo (inf19133)" w:date="2020-10-30T12:32:00Z">
              <w:r w:rsidRPr="002042EB">
                <w:rPr>
                  <w:rFonts w:ascii="Calibri" w:hAnsi="Calibri" w:cs="Calibri"/>
                  <w:i/>
                  <w:iCs/>
                  <w:color w:val="0000FF"/>
                  <w:sz w:val="24"/>
                  <w:lang w:val="en-GB"/>
                </w:rPr>
                <w:t>The user has loaded or added a device</w:t>
              </w:r>
              <w:r>
                <w:rPr>
                  <w:rFonts w:ascii="Calibri" w:hAnsi="Calibri" w:cs="Calibri"/>
                  <w:i/>
                  <w:iCs/>
                  <w:color w:val="0000FF"/>
                  <w:sz w:val="24"/>
                  <w:lang w:val="en-GB"/>
                </w:rPr>
                <w:t>.</w:t>
              </w:r>
            </w:ins>
          </w:p>
        </w:tc>
      </w:tr>
      <w:tr w:rsidR="00F71969" w:rsidRPr="00732BF9" w14:paraId="7A181B3D" w14:textId="77777777" w:rsidTr="000E0AFD">
        <w:trPr>
          <w:jc w:val="center"/>
          <w:ins w:id="736"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0B471A98" w14:textId="77777777" w:rsidR="00F71969" w:rsidRPr="003529B7" w:rsidRDefault="00F71969" w:rsidP="000E0AFD">
            <w:pPr>
              <w:spacing w:line="240" w:lineRule="auto"/>
              <w:rPr>
                <w:ins w:id="737" w:author="Zaoral Timo (inf19133)" w:date="2020-10-30T12:32:00Z"/>
                <w:rFonts w:ascii="Calibri" w:hAnsi="Calibri" w:cs="Calibri"/>
                <w:b/>
                <w:bCs/>
                <w:iCs/>
                <w:color w:val="000000" w:themeColor="text1"/>
                <w:sz w:val="24"/>
                <w:lang w:val="en-US"/>
              </w:rPr>
            </w:pPr>
            <w:ins w:id="738" w:author="Zaoral Timo (inf19133)" w:date="2020-10-30T12:32:00Z">
              <w:r w:rsidRPr="003529B7">
                <w:rPr>
                  <w:rFonts w:ascii="Calibri" w:hAnsi="Calibri" w:cs="Calibri"/>
                  <w:b/>
                  <w:bCs/>
                  <w:i/>
                  <w:iCs/>
                  <w:color w:val="000000" w:themeColor="text1"/>
                  <w:sz w:val="24"/>
                  <w:lang w:val="en-US"/>
                </w:rPr>
                <w:t>Postcondition on success:</w:t>
              </w:r>
            </w:ins>
          </w:p>
        </w:tc>
        <w:tc>
          <w:tcPr>
            <w:tcW w:w="5058" w:type="dxa"/>
            <w:tcBorders>
              <w:top w:val="single" w:sz="4" w:space="0" w:color="000000"/>
              <w:left w:val="single" w:sz="4" w:space="0" w:color="000000"/>
              <w:bottom w:val="single" w:sz="4" w:space="0" w:color="000000"/>
              <w:right w:val="single" w:sz="4" w:space="0" w:color="000000"/>
            </w:tcBorders>
            <w:hideMark/>
          </w:tcPr>
          <w:p w14:paraId="41D3EC2C" w14:textId="77777777" w:rsidR="00F71969" w:rsidRPr="003529B7" w:rsidRDefault="00F71969" w:rsidP="000E0AFD">
            <w:pPr>
              <w:spacing w:line="240" w:lineRule="auto"/>
              <w:rPr>
                <w:ins w:id="739" w:author="Zaoral Timo (inf19133)" w:date="2020-10-30T12:32:00Z"/>
                <w:rFonts w:ascii="Calibri" w:hAnsi="Calibri" w:cs="Calibri"/>
                <w:iCs/>
                <w:color w:val="0000FF"/>
                <w:sz w:val="24"/>
                <w:lang w:val="en-GB"/>
              </w:rPr>
            </w:pPr>
            <w:ins w:id="740" w:author="Zaoral Timo (inf19133)" w:date="2020-10-30T12:32:00Z">
              <w:r w:rsidRPr="003529B7">
                <w:rPr>
                  <w:rFonts w:ascii="Calibri" w:hAnsi="Calibri" w:cs="Calibri"/>
                  <w:i/>
                  <w:iCs/>
                  <w:color w:val="0000FF"/>
                  <w:sz w:val="24"/>
                  <w:lang w:val="en-GB"/>
                </w:rPr>
                <w:t>The user</w:t>
              </w:r>
              <w:r>
                <w:rPr>
                  <w:rFonts w:ascii="Calibri" w:hAnsi="Calibri" w:cs="Calibri"/>
                  <w:i/>
                  <w:iCs/>
                  <w:color w:val="0000FF"/>
                  <w:sz w:val="24"/>
                  <w:lang w:val="en-GB"/>
                </w:rPr>
                <w:t xml:space="preserve"> has loaded or</w:t>
              </w:r>
              <w:r w:rsidRPr="003529B7">
                <w:rPr>
                  <w:rFonts w:ascii="Calibri" w:hAnsi="Calibri" w:cs="Calibri"/>
                  <w:i/>
                  <w:iCs/>
                  <w:color w:val="0000FF"/>
                  <w:sz w:val="24"/>
                  <w:lang w:val="en-GB"/>
                </w:rPr>
                <w:t xml:space="preserve"> added at least one device successfully.</w:t>
              </w:r>
            </w:ins>
          </w:p>
        </w:tc>
      </w:tr>
      <w:tr w:rsidR="00F71969" w:rsidRPr="00732BF9" w14:paraId="1374062E" w14:textId="77777777" w:rsidTr="000E0AFD">
        <w:trPr>
          <w:jc w:val="center"/>
          <w:ins w:id="741"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09D9E967" w14:textId="77777777" w:rsidR="00F71969" w:rsidRPr="003529B7" w:rsidRDefault="00F71969" w:rsidP="000E0AFD">
            <w:pPr>
              <w:tabs>
                <w:tab w:val="left" w:pos="2700"/>
              </w:tabs>
              <w:spacing w:line="240" w:lineRule="auto"/>
              <w:rPr>
                <w:ins w:id="742" w:author="Zaoral Timo (inf19133)" w:date="2020-10-30T12:32:00Z"/>
                <w:rFonts w:ascii="Calibri" w:hAnsi="Calibri" w:cs="Calibri"/>
                <w:b/>
                <w:bCs/>
                <w:iCs/>
                <w:color w:val="000000" w:themeColor="text1"/>
                <w:sz w:val="24"/>
                <w:lang w:val="en-US"/>
              </w:rPr>
            </w:pPr>
            <w:ins w:id="743" w:author="Zaoral Timo (inf19133)" w:date="2020-10-30T12:32:00Z">
              <w:r w:rsidRPr="003529B7">
                <w:rPr>
                  <w:rFonts w:ascii="Calibri" w:hAnsi="Calibri" w:cs="Calibri"/>
                  <w:b/>
                  <w:bCs/>
                  <w:i/>
                  <w:iCs/>
                  <w:color w:val="000000" w:themeColor="text1"/>
                  <w:sz w:val="24"/>
                  <w:lang w:val="en-US"/>
                </w:rPr>
                <w:t>Involved Users:</w:t>
              </w:r>
            </w:ins>
          </w:p>
        </w:tc>
        <w:tc>
          <w:tcPr>
            <w:tcW w:w="5058" w:type="dxa"/>
            <w:tcBorders>
              <w:top w:val="single" w:sz="4" w:space="0" w:color="000000"/>
              <w:left w:val="single" w:sz="4" w:space="0" w:color="000000"/>
              <w:bottom w:val="single" w:sz="4" w:space="0" w:color="000000"/>
              <w:right w:val="single" w:sz="4" w:space="0" w:color="000000"/>
            </w:tcBorders>
            <w:hideMark/>
          </w:tcPr>
          <w:p w14:paraId="07DBB9D0" w14:textId="77777777" w:rsidR="00F71969" w:rsidRPr="003529B7" w:rsidRDefault="00F71969" w:rsidP="000E0AFD">
            <w:pPr>
              <w:spacing w:line="240" w:lineRule="auto"/>
              <w:rPr>
                <w:ins w:id="744" w:author="Zaoral Timo (inf19133)" w:date="2020-10-30T12:32:00Z"/>
                <w:rFonts w:ascii="Calibri" w:hAnsi="Calibri" w:cs="Calibri"/>
                <w:iCs/>
                <w:color w:val="0000FF"/>
                <w:sz w:val="24"/>
                <w:lang w:val="en-GB"/>
              </w:rPr>
            </w:pPr>
            <w:ins w:id="745" w:author="Zaoral Timo (inf19133)" w:date="2020-10-30T12:32:00Z">
              <w:r w:rsidRPr="003529B7">
                <w:rPr>
                  <w:rFonts w:ascii="Calibri" w:hAnsi="Calibri" w:cs="Calibri"/>
                  <w:i/>
                  <w:iCs/>
                  <w:color w:val="0000FF"/>
                  <w:sz w:val="24"/>
                  <w:lang w:val="en-GB"/>
                </w:rPr>
                <w:t xml:space="preserve">Each user of the </w:t>
              </w:r>
              <w:proofErr w:type="spellStart"/>
              <w:r w:rsidRPr="003529B7">
                <w:rPr>
                  <w:rFonts w:ascii="Calibri" w:hAnsi="Calibri" w:cs="Calibri"/>
                  <w:i/>
                  <w:iCs/>
                  <w:color w:val="0000FF"/>
                  <w:sz w:val="24"/>
                  <w:lang w:val="en-GB"/>
                </w:rPr>
                <w:t>AutomationML</w:t>
              </w:r>
              <w:proofErr w:type="spellEnd"/>
              <w:r w:rsidRPr="003529B7">
                <w:rPr>
                  <w:rFonts w:ascii="Calibri" w:hAnsi="Calibri" w:cs="Calibri"/>
                  <w:i/>
                  <w:iCs/>
                  <w:color w:val="0000FF"/>
                  <w:sz w:val="24"/>
                  <w:lang w:val="en-GB"/>
                </w:rPr>
                <w:t>-Editor-Application with the Modelling Wizard for Devices Plugin.</w:t>
              </w:r>
            </w:ins>
          </w:p>
        </w:tc>
      </w:tr>
      <w:tr w:rsidR="00F71969" w:rsidRPr="00732BF9" w14:paraId="01317A4A" w14:textId="77777777" w:rsidTr="000E0AFD">
        <w:trPr>
          <w:jc w:val="center"/>
          <w:ins w:id="746" w:author="Zaoral Timo (inf19133)" w:date="2020-10-30T12:32:00Z"/>
        </w:trPr>
        <w:tc>
          <w:tcPr>
            <w:tcW w:w="3024" w:type="dxa"/>
            <w:tcBorders>
              <w:top w:val="single" w:sz="4" w:space="0" w:color="000000"/>
              <w:left w:val="single" w:sz="4" w:space="0" w:color="000000"/>
              <w:bottom w:val="single" w:sz="4" w:space="0" w:color="000000"/>
              <w:right w:val="nil"/>
            </w:tcBorders>
            <w:hideMark/>
          </w:tcPr>
          <w:p w14:paraId="651DCD3A" w14:textId="77777777" w:rsidR="00F71969" w:rsidRPr="003529B7" w:rsidRDefault="00F71969" w:rsidP="000E0AFD">
            <w:pPr>
              <w:tabs>
                <w:tab w:val="left" w:pos="2700"/>
              </w:tabs>
              <w:spacing w:line="240" w:lineRule="auto"/>
              <w:rPr>
                <w:ins w:id="747" w:author="Zaoral Timo (inf19133)" w:date="2020-10-30T12:32:00Z"/>
                <w:rFonts w:ascii="Calibri" w:hAnsi="Calibri" w:cs="Calibri"/>
                <w:b/>
                <w:bCs/>
                <w:iCs/>
                <w:color w:val="000000" w:themeColor="text1"/>
                <w:sz w:val="24"/>
                <w:lang w:val="en-US"/>
              </w:rPr>
            </w:pPr>
            <w:ins w:id="748" w:author="Zaoral Timo (inf19133)" w:date="2020-10-30T12:32:00Z">
              <w:r w:rsidRPr="003529B7">
                <w:rPr>
                  <w:rFonts w:ascii="Calibri" w:hAnsi="Calibri" w:cs="Calibri"/>
                  <w:b/>
                  <w:bCs/>
                  <w:i/>
                  <w:iCs/>
                  <w:color w:val="000000" w:themeColor="text1"/>
                  <w:sz w:val="24"/>
                  <w:lang w:val="en-US"/>
                </w:rPr>
                <w:t>Triggering Event:</w:t>
              </w:r>
            </w:ins>
          </w:p>
        </w:tc>
        <w:tc>
          <w:tcPr>
            <w:tcW w:w="5058" w:type="dxa"/>
            <w:tcBorders>
              <w:top w:val="single" w:sz="4" w:space="0" w:color="000000"/>
              <w:left w:val="single" w:sz="4" w:space="0" w:color="000000"/>
              <w:bottom w:val="single" w:sz="4" w:space="0" w:color="000000"/>
              <w:right w:val="single" w:sz="4" w:space="0" w:color="000000"/>
            </w:tcBorders>
            <w:hideMark/>
          </w:tcPr>
          <w:p w14:paraId="435724F4" w14:textId="0D3CF801" w:rsidR="00F71969" w:rsidRPr="003529B7" w:rsidRDefault="00F71969" w:rsidP="000E0AFD">
            <w:pPr>
              <w:spacing w:line="240" w:lineRule="auto"/>
              <w:rPr>
                <w:ins w:id="749" w:author="Zaoral Timo (inf19133)" w:date="2020-10-30T12:32:00Z"/>
                <w:rFonts w:ascii="Calibri" w:hAnsi="Calibri" w:cs="Calibri"/>
                <w:iCs/>
                <w:color w:val="0000FF"/>
                <w:sz w:val="24"/>
                <w:lang w:val="en-GB"/>
              </w:rPr>
            </w:pPr>
            <w:ins w:id="750" w:author="Zaoral Timo (inf19133)" w:date="2020-10-30T12:32:00Z">
              <w:r w:rsidRPr="003529B7">
                <w:rPr>
                  <w:rFonts w:ascii="Calibri" w:hAnsi="Calibri" w:cs="Calibri"/>
                  <w:i/>
                  <w:iCs/>
                  <w:color w:val="0000FF"/>
                  <w:sz w:val="24"/>
                  <w:lang w:val="en-GB"/>
                </w:rPr>
                <w:t xml:space="preserve">When the user has the need </w:t>
              </w:r>
            </w:ins>
            <w:ins w:id="751" w:author="Zaoral Timo (inf19133)" w:date="2020-10-30T12:36:00Z">
              <w:r w:rsidRPr="00F71969">
                <w:rPr>
                  <w:rFonts w:ascii="Calibri" w:hAnsi="Calibri" w:cs="Calibri"/>
                  <w:i/>
                  <w:iCs/>
                  <w:color w:val="0000FF"/>
                  <w:sz w:val="24"/>
                  <w:lang w:val="en-GB"/>
                </w:rPr>
                <w:t>to output the file in a newer or older version of CAEX</w:t>
              </w:r>
              <w:r>
                <w:rPr>
                  <w:rFonts w:ascii="Calibri" w:hAnsi="Calibri" w:cs="Calibri"/>
                  <w:i/>
                  <w:iCs/>
                  <w:color w:val="0000FF"/>
                  <w:sz w:val="24"/>
                  <w:lang w:val="en-GB"/>
                </w:rPr>
                <w:t>.</w:t>
              </w:r>
            </w:ins>
          </w:p>
        </w:tc>
      </w:tr>
    </w:tbl>
    <w:p w14:paraId="73C96819" w14:textId="1C0D2411" w:rsidR="008A3D9C" w:rsidRPr="00845AFB" w:rsidRDefault="004D3E72" w:rsidP="00845AFB">
      <w:pPr>
        <w:pStyle w:val="berschrift1"/>
      </w:pPr>
      <w:del w:id="752" w:author="Markus Rentschler" w:date="2020-10-23T12:27:00Z">
        <w:r w:rsidDel="00A64FF8">
          <w:rPr>
            <w:lang w:val="en-GB"/>
          </w:rPr>
          <w:lastRenderedPageBreak/>
          <w:delText xml:space="preserve">Overview </w:delText>
        </w:r>
        <w:r w:rsidR="001F25A3" w:rsidDel="00A64FF8">
          <w:rPr>
            <w:lang w:val="en-GB"/>
          </w:rPr>
          <w:delText>Changes</w:delText>
        </w:r>
      </w:del>
      <w:bookmarkStart w:id="753" w:name="_Toc55805669"/>
      <w:ins w:id="754" w:author="Markus Rentschler" w:date="2020-10-23T12:27:00Z">
        <w:r w:rsidR="00A64FF8">
          <w:rPr>
            <w:lang w:val="en-GB"/>
          </w:rPr>
          <w:t>Non-functional Requir</w:t>
        </w:r>
      </w:ins>
      <w:ins w:id="755" w:author="Markus Rentschler" w:date="2020-10-23T12:28:00Z">
        <w:r w:rsidR="00A64FF8">
          <w:rPr>
            <w:lang w:val="en-GB"/>
          </w:rPr>
          <w:t>e</w:t>
        </w:r>
      </w:ins>
      <w:ins w:id="756" w:author="Markus Rentschler" w:date="2020-10-23T12:27:00Z">
        <w:r w:rsidR="00A64FF8">
          <w:rPr>
            <w:lang w:val="en-GB"/>
          </w:rPr>
          <w:t>ments</w:t>
        </w:r>
      </w:ins>
      <w:bookmarkEnd w:id="753"/>
    </w:p>
    <w:p w14:paraId="73C9681A" w14:textId="6750BDA4" w:rsidR="008A3D9C" w:rsidRDefault="44CF3D20" w:rsidP="009E3471">
      <w:pPr>
        <w:pStyle w:val="berschrift2"/>
        <w:rPr>
          <w:rFonts w:eastAsiaTheme="minorEastAsia"/>
          <w:lang w:val="en-GB"/>
        </w:rPr>
      </w:pPr>
      <w:bookmarkStart w:id="757" w:name="_Toc522168333"/>
      <w:bookmarkStart w:id="758" w:name="_Toc522174222"/>
      <w:bookmarkStart w:id="759" w:name="_Toc22859324"/>
      <w:bookmarkStart w:id="760" w:name="_Toc522094883"/>
      <w:bookmarkStart w:id="761" w:name="_Toc522094935"/>
      <w:del w:id="762" w:author="Markus Rentschler" w:date="2020-10-23T12:29:00Z">
        <w:r w:rsidRPr="44CF3D20" w:rsidDel="00A64FF8">
          <w:rPr>
            <w:rFonts w:eastAsiaTheme="minorEastAsia"/>
            <w:lang w:val="en-GB"/>
          </w:rPr>
          <w:delText>/</w:delText>
        </w:r>
        <w:r w:rsidR="001F25A3" w:rsidDel="00A64FF8">
          <w:rPr>
            <w:rFonts w:eastAsiaTheme="minorEastAsia"/>
            <w:lang w:val="en-GB"/>
          </w:rPr>
          <w:delText>OC</w:delText>
        </w:r>
      </w:del>
      <w:bookmarkStart w:id="763" w:name="_Toc55805670"/>
      <w:ins w:id="764" w:author="Markus Rentschler" w:date="2020-10-23T12:29:00Z">
        <w:r w:rsidR="00A64FF8">
          <w:rPr>
            <w:rFonts w:eastAsiaTheme="minorEastAsia"/>
            <w:lang w:val="en-GB"/>
          </w:rPr>
          <w:t>/NF</w:t>
        </w:r>
      </w:ins>
      <w:r w:rsidRPr="44CF3D20">
        <w:rPr>
          <w:rFonts w:eastAsiaTheme="minorEastAsia"/>
          <w:lang w:val="en-GB"/>
        </w:rPr>
        <w:t xml:space="preserve">10/ </w:t>
      </w:r>
      <w:bookmarkEnd w:id="757"/>
      <w:bookmarkEnd w:id="758"/>
      <w:bookmarkEnd w:id="759"/>
      <w:r w:rsidR="001F25A3">
        <w:rPr>
          <w:rFonts w:eastAsiaTheme="minorEastAsia"/>
          <w:lang w:val="en-GB"/>
        </w:rPr>
        <w:t>Overview</w:t>
      </w:r>
      <w:bookmarkEnd w:id="763"/>
    </w:p>
    <w:p w14:paraId="75783B11" w14:textId="6CBE5E80" w:rsidR="001F25A3" w:rsidRPr="00A21CCD" w:rsidRDefault="001F25A3" w:rsidP="001F25A3">
      <w:pPr>
        <w:ind w:left="709"/>
        <w:rPr>
          <w:lang w:val="en-GB"/>
          <w:rPrChange w:id="765" w:author="Zaoral Timo (inf19133)" w:date="2020-10-26T16:34:00Z">
            <w:rPr/>
          </w:rPrChange>
        </w:rPr>
      </w:pPr>
      <w:del w:id="766" w:author="Zaoral Timo (inf19133)" w:date="2020-10-26T16:34:00Z">
        <w:r w:rsidRPr="00A21CCD" w:rsidDel="00A21CCD">
          <w:rPr>
            <w:lang w:val="en-GB"/>
            <w:rPrChange w:id="767" w:author="Zaoral Timo (inf19133)" w:date="2020-10-26T16:34:00Z">
              <w:rPr/>
            </w:rPrChange>
          </w:rPr>
          <w:delText xml:space="preserve">Es </w:delText>
        </w:r>
      </w:del>
      <w:ins w:id="768" w:author="Zaoral Timo (inf19133)" w:date="2020-10-26T16:34:00Z">
        <w:r w:rsidR="00A21CCD" w:rsidRPr="00A21CCD">
          <w:rPr>
            <w:lang w:val="en-GB"/>
            <w:rPrChange w:id="769" w:author="Zaoral Timo (inf19133)" w:date="2020-10-26T16:34:00Z">
              <w:rPr/>
            </w:rPrChange>
          </w:rPr>
          <w:t>The entire space should be used to display the work area more clearly.</w:t>
        </w:r>
      </w:ins>
      <w:del w:id="770" w:author="Zaoral Timo (inf19133)" w:date="2020-10-26T16:34:00Z">
        <w:r w:rsidRPr="00A21CCD" w:rsidDel="00A21CCD">
          <w:rPr>
            <w:lang w:val="en-GB"/>
            <w:rPrChange w:id="771" w:author="Zaoral Timo (inf19133)" w:date="2020-10-26T16:34:00Z">
              <w:rPr/>
            </w:rPrChange>
          </w:rPr>
          <w:delText xml:space="preserve">soll der </w:delText>
        </w:r>
      </w:del>
      <w:ins w:id="772" w:author="Markus Rentschler" w:date="2020-10-23T12:28:00Z">
        <w:del w:id="773" w:author="Zaoral Timo (inf19133)" w:date="2020-10-26T16:34:00Z">
          <w:r w:rsidR="00A64FF8" w:rsidRPr="00A21CCD" w:rsidDel="00A21CCD">
            <w:rPr>
              <w:lang w:val="en-GB"/>
              <w:rPrChange w:id="774" w:author="Zaoral Timo (inf19133)" w:date="2020-10-26T16:34:00Z">
                <w:rPr/>
              </w:rPrChange>
            </w:rPr>
            <w:delText>g</w:delText>
          </w:r>
        </w:del>
      </w:ins>
      <w:del w:id="775" w:author="Markus Rentschler" w:date="2020-10-23T12:28:00Z">
        <w:r w:rsidRPr="00A21CCD" w:rsidDel="00A64FF8">
          <w:rPr>
            <w:lang w:val="en-GB"/>
            <w:rPrChange w:id="776" w:author="Zaoral Timo (inf19133)" w:date="2020-10-26T16:34:00Z">
              <w:rPr/>
            </w:rPrChange>
          </w:rPr>
          <w:delText>G</w:delText>
        </w:r>
      </w:del>
      <w:del w:id="777" w:author="Zaoral Timo (inf19133)" w:date="2020-10-26T16:34:00Z">
        <w:r w:rsidRPr="00A21CCD" w:rsidDel="00A21CCD">
          <w:rPr>
            <w:lang w:val="en-GB"/>
            <w:rPrChange w:id="778" w:author="Zaoral Timo (inf19133)" w:date="2020-10-26T16:34:00Z">
              <w:rPr/>
            </w:rPrChange>
          </w:rPr>
          <w:delText>esamte Platz ausgenutz</w:delText>
        </w:r>
      </w:del>
      <w:ins w:id="779" w:author="Markus Rentschler" w:date="2020-10-23T12:28:00Z">
        <w:del w:id="780" w:author="Zaoral Timo (inf19133)" w:date="2020-10-26T16:34:00Z">
          <w:r w:rsidR="00A64FF8" w:rsidRPr="00A21CCD" w:rsidDel="00A21CCD">
            <w:rPr>
              <w:lang w:val="en-GB"/>
              <w:rPrChange w:id="781" w:author="Zaoral Timo (inf19133)" w:date="2020-10-26T16:34:00Z">
                <w:rPr/>
              </w:rPrChange>
            </w:rPr>
            <w:delText>t</w:delText>
          </w:r>
        </w:del>
      </w:ins>
      <w:del w:id="782" w:author="Zaoral Timo (inf19133)" w:date="2020-10-26T16:34:00Z">
        <w:r w:rsidRPr="00A21CCD" w:rsidDel="00A21CCD">
          <w:rPr>
            <w:lang w:val="en-GB"/>
            <w:rPrChange w:id="783" w:author="Zaoral Timo (inf19133)" w:date="2020-10-26T16:34:00Z">
              <w:rPr/>
            </w:rPrChange>
          </w:rPr>
          <w:delText xml:space="preserve"> werden</w:delText>
        </w:r>
      </w:del>
      <w:ins w:id="784" w:author="Markus Rentschler" w:date="2020-10-23T12:28:00Z">
        <w:del w:id="785" w:author="Zaoral Timo (inf19133)" w:date="2020-10-26T16:34:00Z">
          <w:r w:rsidR="00A64FF8" w:rsidRPr="00A21CCD" w:rsidDel="00A21CCD">
            <w:rPr>
              <w:lang w:val="en-GB"/>
              <w:rPrChange w:id="786" w:author="Zaoral Timo (inf19133)" w:date="2020-10-26T16:34:00Z">
                <w:rPr/>
              </w:rPrChange>
            </w:rPr>
            <w:delText>,</w:delText>
          </w:r>
        </w:del>
      </w:ins>
      <w:del w:id="787" w:author="Zaoral Timo (inf19133)" w:date="2020-10-26T16:34:00Z">
        <w:r w:rsidRPr="00A21CCD" w:rsidDel="00A21CCD">
          <w:rPr>
            <w:lang w:val="en-GB"/>
            <w:rPrChange w:id="788" w:author="Zaoral Timo (inf19133)" w:date="2020-10-26T16:34:00Z">
              <w:rPr/>
            </w:rPrChange>
          </w:rPr>
          <w:delText xml:space="preserve"> um die Arbeitsfläche übersichtlicher darzustellen.</w:delText>
        </w:r>
      </w:del>
    </w:p>
    <w:p w14:paraId="3785CD43" w14:textId="77777777" w:rsidR="00042AA7" w:rsidRDefault="001F25A3">
      <w:pPr>
        <w:keepNext/>
        <w:ind w:left="709"/>
        <w:rPr>
          <w:ins w:id="789" w:author="Zaoral Timo (inf19133)" w:date="2020-10-26T17:14:00Z"/>
        </w:rPr>
      </w:pPr>
      <w:r>
        <w:rPr>
          <w:noProof/>
        </w:rPr>
        <w:drawing>
          <wp:inline distT="0" distB="0" distL="0" distR="0" wp14:anchorId="6D70A1BB" wp14:editId="70F6B5F9">
            <wp:extent cx="5326380" cy="4799965"/>
            <wp:effectExtent l="0" t="0" r="762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380" cy="4799965"/>
                    </a:xfrm>
                    <a:prstGeom prst="rect">
                      <a:avLst/>
                    </a:prstGeom>
                    <a:noFill/>
                    <a:ln>
                      <a:noFill/>
                    </a:ln>
                  </pic:spPr>
                </pic:pic>
              </a:graphicData>
            </a:graphic>
          </wp:inline>
        </w:drawing>
      </w:r>
    </w:p>
    <w:p w14:paraId="19049641" w14:textId="48456A12" w:rsidR="00AF5185" w:rsidRDefault="00042AA7">
      <w:pPr>
        <w:pStyle w:val="Beschriftung"/>
        <w:ind w:firstLine="709"/>
        <w:pPrChange w:id="790" w:author="Zaoral Timo (inf19133)" w:date="2020-10-26T17:14:00Z">
          <w:pPr>
            <w:keepNext/>
            <w:ind w:left="709"/>
          </w:pPr>
        </w:pPrChange>
      </w:pPr>
      <w:bookmarkStart w:id="791" w:name="_Toc55805719"/>
      <w:ins w:id="792" w:author="Zaoral Timo (inf19133)" w:date="2020-10-26T17:14:00Z">
        <w:r>
          <w:t xml:space="preserve">Figure </w:t>
        </w:r>
        <w:r>
          <w:fldChar w:fldCharType="begin"/>
        </w:r>
        <w:r>
          <w:instrText xml:space="preserve"> SEQ Figure \* ARABIC </w:instrText>
        </w:r>
      </w:ins>
      <w:r>
        <w:fldChar w:fldCharType="separate"/>
      </w:r>
      <w:ins w:id="793" w:author="Zaoral Timo (inf19133)" w:date="2020-11-09T09:18:00Z">
        <w:r w:rsidR="00AA5A9D">
          <w:rPr>
            <w:noProof/>
          </w:rPr>
          <w:t>1</w:t>
        </w:r>
      </w:ins>
      <w:ins w:id="794" w:author="Zaoral Timo (inf19133)" w:date="2020-10-26T17:14:00Z">
        <w:r>
          <w:fldChar w:fldCharType="end"/>
        </w:r>
        <w:r>
          <w:t xml:space="preserve"> NF10</w:t>
        </w:r>
      </w:ins>
      <w:bookmarkEnd w:id="791"/>
    </w:p>
    <w:p w14:paraId="62F5F4BE" w14:textId="3F2BCF54" w:rsidR="001F25A3" w:rsidDel="00042AA7" w:rsidRDefault="00AF5185" w:rsidP="00AF5185">
      <w:pPr>
        <w:pStyle w:val="Beschriftung"/>
        <w:ind w:firstLine="709"/>
        <w:rPr>
          <w:del w:id="795" w:author="Zaoral Timo (inf19133)" w:date="2020-10-26T17:13:00Z"/>
        </w:rPr>
      </w:pPr>
      <w:bookmarkStart w:id="796" w:name="_Toc54614370"/>
      <w:del w:id="797" w:author="Zaoral Timo (inf19133)" w:date="2020-10-26T17:13:00Z">
        <w:r w:rsidDel="00042AA7">
          <w:delText xml:space="preserve">Figure </w:delText>
        </w:r>
        <w:r w:rsidR="00A64548" w:rsidDel="00042AA7">
          <w:rPr>
            <w:i w:val="0"/>
            <w:iCs w:val="0"/>
          </w:rPr>
          <w:fldChar w:fldCharType="begin"/>
        </w:r>
        <w:r w:rsidR="00A64548" w:rsidDel="00042AA7">
          <w:delInstrText xml:space="preserve"> SEQ Figure \* ARABIC </w:delInstrText>
        </w:r>
        <w:r w:rsidR="00A64548" w:rsidDel="00042AA7">
          <w:rPr>
            <w:i w:val="0"/>
            <w:iCs w:val="0"/>
          </w:rPr>
          <w:fldChar w:fldCharType="separate"/>
        </w:r>
        <w:r w:rsidR="0003758C" w:rsidDel="00042AA7">
          <w:rPr>
            <w:noProof/>
          </w:rPr>
          <w:delText>1</w:delText>
        </w:r>
        <w:r w:rsidR="00A64548" w:rsidDel="00042AA7">
          <w:rPr>
            <w:i w:val="0"/>
            <w:iCs w:val="0"/>
            <w:noProof/>
          </w:rPr>
          <w:fldChar w:fldCharType="end"/>
        </w:r>
        <w:r w:rsidDel="00042AA7">
          <w:delText xml:space="preserve">: </w:delText>
        </w:r>
      </w:del>
      <w:del w:id="798" w:author="Zaoral Timo (inf19133)" w:date="2020-10-26T13:44:00Z">
        <w:r w:rsidDel="00A515C1">
          <w:delText>OC</w:delText>
        </w:r>
      </w:del>
      <w:del w:id="799" w:author="Zaoral Timo (inf19133)" w:date="2020-10-26T17:13:00Z">
        <w:r w:rsidDel="00042AA7">
          <w:delText>10</w:delText>
        </w:r>
        <w:bookmarkEnd w:id="796"/>
      </w:del>
    </w:p>
    <w:p w14:paraId="7BAEA783" w14:textId="5E82F4AD" w:rsidR="00AF5185" w:rsidRPr="00A21CCD" w:rsidRDefault="00AF5185">
      <w:pPr>
        <w:pStyle w:val="Beschriftung"/>
        <w:ind w:left="708"/>
        <w:rPr>
          <w:i w:val="0"/>
          <w:iCs w:val="0"/>
          <w:lang w:val="en-GB"/>
          <w:rPrChange w:id="800" w:author="Zaoral Timo (inf19133)" w:date="2020-10-26T16:35:00Z">
            <w:rPr>
              <w:i w:val="0"/>
              <w:iCs w:val="0"/>
            </w:rPr>
          </w:rPrChange>
        </w:rPr>
        <w:pPrChange w:id="801" w:author="Zaoral Timo (inf19133)" w:date="2020-10-26T13:41:00Z">
          <w:pPr>
            <w:pStyle w:val="Beschriftung"/>
          </w:pPr>
        </w:pPrChange>
      </w:pPr>
      <w:del w:id="802" w:author="Zaoral Timo (inf19133)" w:date="2020-10-26T13:41:00Z">
        <w:r w:rsidRPr="00A21CCD" w:rsidDel="00A515C1">
          <w:rPr>
            <w:i w:val="0"/>
            <w:iCs w:val="0"/>
            <w:lang w:val="en-GB"/>
            <w:rPrChange w:id="803" w:author="Zaoral Timo (inf19133)" w:date="2020-10-26T16:35:00Z">
              <w:rPr>
                <w:i w:val="0"/>
                <w:iCs w:val="0"/>
              </w:rPr>
            </w:rPrChange>
          </w:rPr>
          <w:tab/>
        </w:r>
      </w:del>
      <w:del w:id="804" w:author="Zaoral Timo (inf19133)" w:date="2020-10-26T16:35:00Z">
        <w:r w:rsidRPr="00A21CCD" w:rsidDel="00A21CCD">
          <w:rPr>
            <w:i w:val="0"/>
            <w:iCs w:val="0"/>
            <w:lang w:val="en-GB"/>
            <w:rPrChange w:id="805" w:author="Zaoral Timo (inf19133)" w:date="2020-10-26T16:35:00Z">
              <w:rPr>
                <w:i w:val="0"/>
                <w:iCs w:val="0"/>
              </w:rPr>
            </w:rPrChange>
          </w:rPr>
          <w:delText>Wi</w:delText>
        </w:r>
      </w:del>
      <w:ins w:id="806" w:author="Zaoral Timo (inf19133)" w:date="2020-10-26T16:35:00Z">
        <w:r w:rsidR="00A21CCD" w:rsidRPr="00A21CCD">
          <w:rPr>
            <w:i w:val="0"/>
            <w:iCs w:val="0"/>
            <w:lang w:val="en-GB"/>
            <w:rPrChange w:id="807" w:author="Zaoral Timo (inf19133)" w:date="2020-10-26T16:35:00Z">
              <w:rPr>
                <w:i w:val="0"/>
                <w:iCs w:val="0"/>
              </w:rPr>
            </w:rPrChange>
          </w:rPr>
          <w:t>As shown in Figure 1, the area highlighted with a red cross should also be used.</w:t>
        </w:r>
      </w:ins>
      <w:del w:id="808" w:author="Zaoral Timo (inf19133)" w:date="2020-10-26T16:35:00Z">
        <w:r w:rsidRPr="00A21CCD" w:rsidDel="00A21CCD">
          <w:rPr>
            <w:i w:val="0"/>
            <w:iCs w:val="0"/>
            <w:lang w:val="en-GB"/>
            <w:rPrChange w:id="809" w:author="Zaoral Timo (inf19133)" w:date="2020-10-26T16:35:00Z">
              <w:rPr>
                <w:i w:val="0"/>
                <w:iCs w:val="0"/>
              </w:rPr>
            </w:rPrChange>
          </w:rPr>
          <w:delText>e in Figure 1 zu sehen soll der mit Roten kreuzen</w:delText>
        </w:r>
      </w:del>
      <w:ins w:id="810" w:author="Markus Rentschler" w:date="2020-10-23T12:28:00Z">
        <w:del w:id="811" w:author="Zaoral Timo (inf19133)" w:date="2020-10-26T16:35:00Z">
          <w:r w:rsidR="00A64FF8" w:rsidRPr="00A21CCD" w:rsidDel="00A21CCD">
            <w:rPr>
              <w:i w:val="0"/>
              <w:iCs w:val="0"/>
              <w:lang w:val="en-GB"/>
              <w:rPrChange w:id="812" w:author="Zaoral Timo (inf19133)" w:date="2020-10-26T16:35:00Z">
                <w:rPr>
                  <w:i w:val="0"/>
                  <w:iCs w:val="0"/>
                </w:rPr>
              </w:rPrChange>
            </w:rPr>
            <w:delText xml:space="preserve"> hervorgehobene</w:delText>
          </w:r>
        </w:del>
      </w:ins>
      <w:del w:id="813" w:author="Zaoral Timo (inf19133)" w:date="2020-10-26T16:35:00Z">
        <w:r w:rsidRPr="00A21CCD" w:rsidDel="00A21CCD">
          <w:rPr>
            <w:i w:val="0"/>
            <w:iCs w:val="0"/>
            <w:lang w:val="en-GB"/>
            <w:rPrChange w:id="814" w:author="Zaoral Timo (inf19133)" w:date="2020-10-26T16:35:00Z">
              <w:rPr>
                <w:i w:val="0"/>
                <w:iCs w:val="0"/>
              </w:rPr>
            </w:rPrChange>
          </w:rPr>
          <w:delText>, graue Bereich, ebenso genutzt werden.</w:delText>
        </w:r>
      </w:del>
    </w:p>
    <w:p w14:paraId="6423F694" w14:textId="6F7DF114" w:rsidR="00AF5185" w:rsidRPr="00A21CCD" w:rsidRDefault="00AF5185" w:rsidP="00AF5185">
      <w:pPr>
        <w:spacing w:line="240" w:lineRule="auto"/>
        <w:jc w:val="left"/>
        <w:rPr>
          <w:rFonts w:cs="Mangal"/>
          <w:lang w:val="en-GB"/>
          <w:rPrChange w:id="815" w:author="Zaoral Timo (inf19133)" w:date="2020-10-26T16:35:00Z">
            <w:rPr>
              <w:rFonts w:cs="Mangal"/>
            </w:rPr>
          </w:rPrChange>
        </w:rPr>
      </w:pPr>
      <w:r w:rsidRPr="00A21CCD">
        <w:rPr>
          <w:i/>
          <w:iCs/>
          <w:lang w:val="en-GB"/>
          <w:rPrChange w:id="816" w:author="Zaoral Timo (inf19133)" w:date="2020-10-26T16:35:00Z">
            <w:rPr>
              <w:i/>
              <w:iCs/>
            </w:rPr>
          </w:rPrChange>
        </w:rPr>
        <w:br w:type="page"/>
      </w:r>
    </w:p>
    <w:p w14:paraId="6982DDCA" w14:textId="3BD954DD" w:rsidR="6B52B752" w:rsidRDefault="44CF3D20" w:rsidP="00845AFB">
      <w:pPr>
        <w:pStyle w:val="berschrift2"/>
        <w:rPr>
          <w:rFonts w:eastAsiaTheme="minorEastAsia"/>
          <w:lang w:val="en-GB"/>
        </w:rPr>
      </w:pPr>
      <w:bookmarkStart w:id="817" w:name="_Toc22859325"/>
      <w:del w:id="818" w:author="Markus Rentschler" w:date="2020-10-23T12:29:00Z">
        <w:r w:rsidRPr="44CF3D20" w:rsidDel="00A64FF8">
          <w:rPr>
            <w:rFonts w:eastAsiaTheme="minorEastAsia"/>
            <w:lang w:val="en-GB"/>
          </w:rPr>
          <w:lastRenderedPageBreak/>
          <w:delText>/</w:delText>
        </w:r>
        <w:r w:rsidR="00A104EF" w:rsidDel="00A64FF8">
          <w:rPr>
            <w:rFonts w:eastAsiaTheme="minorEastAsia"/>
            <w:lang w:val="en-GB"/>
          </w:rPr>
          <w:delText>OC</w:delText>
        </w:r>
      </w:del>
      <w:bookmarkStart w:id="819" w:name="_Toc55805671"/>
      <w:ins w:id="820" w:author="Markus Rentschler" w:date="2020-10-23T12:29:00Z">
        <w:r w:rsidR="00A64FF8">
          <w:rPr>
            <w:rFonts w:eastAsiaTheme="minorEastAsia"/>
            <w:lang w:val="en-GB"/>
          </w:rPr>
          <w:t>/NF</w:t>
        </w:r>
      </w:ins>
      <w:r w:rsidRPr="44CF3D20">
        <w:rPr>
          <w:rFonts w:eastAsiaTheme="minorEastAsia"/>
          <w:lang w:val="en-GB"/>
        </w:rPr>
        <w:t xml:space="preserve">20/ </w:t>
      </w:r>
      <w:bookmarkEnd w:id="817"/>
      <w:r w:rsidR="00AF5185">
        <w:rPr>
          <w:rFonts w:eastAsiaTheme="minorEastAsia"/>
          <w:lang w:val="en-GB"/>
        </w:rPr>
        <w:t>Load Attributes</w:t>
      </w:r>
      <w:bookmarkEnd w:id="819"/>
    </w:p>
    <w:p w14:paraId="57709FC2" w14:textId="7C44382A" w:rsidR="00AF5185" w:rsidRPr="00A21CCD" w:rsidRDefault="00AF5185" w:rsidP="00AF5185">
      <w:pPr>
        <w:ind w:left="709"/>
        <w:rPr>
          <w:lang w:val="en-GB"/>
          <w:rPrChange w:id="821" w:author="Zaoral Timo (inf19133)" w:date="2020-10-26T16:35:00Z">
            <w:rPr/>
          </w:rPrChange>
        </w:rPr>
      </w:pPr>
      <w:del w:id="822" w:author="Zaoral Timo (inf19133)" w:date="2020-10-26T16:35:00Z">
        <w:r w:rsidRPr="00A21CCD" w:rsidDel="00A21CCD">
          <w:rPr>
            <w:lang w:val="en-GB"/>
            <w:rPrChange w:id="823" w:author="Zaoral Timo (inf19133)" w:date="2020-10-26T16:35:00Z">
              <w:rPr/>
            </w:rPrChange>
          </w:rPr>
          <w:delText xml:space="preserve">Wenn </w:delText>
        </w:r>
      </w:del>
      <w:ins w:id="824" w:author="Zaoral Timo (inf19133)" w:date="2020-10-26T16:35:00Z">
        <w:r w:rsidR="00A21CCD" w:rsidRPr="00A21CCD">
          <w:rPr>
            <w:lang w:val="en-GB"/>
            <w:rPrChange w:id="825" w:author="Zaoral Timo (inf19133)" w:date="2020-10-26T16:35:00Z">
              <w:rPr/>
            </w:rPrChange>
          </w:rPr>
          <w:t>When a file is loaded the attributes of the element should be displayed directly.</w:t>
        </w:r>
      </w:ins>
      <w:del w:id="826" w:author="Zaoral Timo (inf19133)" w:date="2020-10-26T16:35:00Z">
        <w:r w:rsidRPr="00A21CCD" w:rsidDel="00A21CCD">
          <w:rPr>
            <w:lang w:val="en-GB"/>
            <w:rPrChange w:id="827" w:author="Zaoral Timo (inf19133)" w:date="2020-10-26T16:35:00Z">
              <w:rPr/>
            </w:rPrChange>
          </w:rPr>
          <w:delText>eine Datei geladen wird sollen direkt die Attribute des Elements angezeigt werden.</w:delText>
        </w:r>
      </w:del>
    </w:p>
    <w:p w14:paraId="5263B0F4" w14:textId="77777777" w:rsidR="00042AA7" w:rsidRDefault="00AF5185">
      <w:pPr>
        <w:keepNext/>
        <w:ind w:left="709"/>
        <w:rPr>
          <w:ins w:id="828" w:author="Zaoral Timo (inf19133)" w:date="2020-10-26T17:14:00Z"/>
        </w:rPr>
      </w:pPr>
      <w:r>
        <w:rPr>
          <w:noProof/>
        </w:rPr>
        <w:drawing>
          <wp:inline distT="0" distB="0" distL="0" distR="0" wp14:anchorId="1740DB7F" wp14:editId="284B81D1">
            <wp:extent cx="5356860" cy="2434507"/>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3145" cy="2455542"/>
                    </a:xfrm>
                    <a:prstGeom prst="rect">
                      <a:avLst/>
                    </a:prstGeom>
                    <a:noFill/>
                    <a:ln>
                      <a:noFill/>
                    </a:ln>
                  </pic:spPr>
                </pic:pic>
              </a:graphicData>
            </a:graphic>
          </wp:inline>
        </w:drawing>
      </w:r>
    </w:p>
    <w:p w14:paraId="6A53F6D3" w14:textId="1CEB960A" w:rsidR="00AF5185" w:rsidRDefault="00042AA7">
      <w:pPr>
        <w:pStyle w:val="Beschriftung"/>
        <w:ind w:firstLine="709"/>
        <w:pPrChange w:id="829" w:author="Zaoral Timo (inf19133)" w:date="2020-10-26T17:14:00Z">
          <w:pPr>
            <w:keepNext/>
            <w:ind w:left="709"/>
          </w:pPr>
        </w:pPrChange>
      </w:pPr>
      <w:bookmarkStart w:id="830" w:name="_Toc55805720"/>
      <w:ins w:id="831" w:author="Zaoral Timo (inf19133)" w:date="2020-10-26T17:14:00Z">
        <w:r>
          <w:t xml:space="preserve">Figure </w:t>
        </w:r>
        <w:r>
          <w:fldChar w:fldCharType="begin"/>
        </w:r>
        <w:r>
          <w:instrText xml:space="preserve"> SEQ Figure \* ARABIC </w:instrText>
        </w:r>
      </w:ins>
      <w:r>
        <w:fldChar w:fldCharType="separate"/>
      </w:r>
      <w:ins w:id="832" w:author="Zaoral Timo (inf19133)" w:date="2020-11-09T09:18:00Z">
        <w:r w:rsidR="00AA5A9D">
          <w:rPr>
            <w:noProof/>
          </w:rPr>
          <w:t>2</w:t>
        </w:r>
      </w:ins>
      <w:ins w:id="833" w:author="Zaoral Timo (inf19133)" w:date="2020-10-26T17:14:00Z">
        <w:r>
          <w:fldChar w:fldCharType="end"/>
        </w:r>
        <w:r>
          <w:t xml:space="preserve"> NF20</w:t>
        </w:r>
      </w:ins>
      <w:bookmarkEnd w:id="830"/>
    </w:p>
    <w:p w14:paraId="0799B415" w14:textId="4A2099B4" w:rsidR="00AF5185" w:rsidDel="00042AA7" w:rsidRDefault="00AF5185" w:rsidP="00AF5185">
      <w:pPr>
        <w:pStyle w:val="Beschriftung"/>
        <w:ind w:firstLine="709"/>
        <w:rPr>
          <w:del w:id="834" w:author="Zaoral Timo (inf19133)" w:date="2020-10-26T17:14:00Z"/>
        </w:rPr>
      </w:pPr>
      <w:bookmarkStart w:id="835" w:name="_Toc54614371"/>
      <w:del w:id="836" w:author="Zaoral Timo (inf19133)" w:date="2020-10-26T17:14:00Z">
        <w:r w:rsidDel="00042AA7">
          <w:delText xml:space="preserve">Figure </w:delText>
        </w:r>
        <w:r w:rsidR="00A64548" w:rsidDel="00042AA7">
          <w:rPr>
            <w:i w:val="0"/>
            <w:iCs w:val="0"/>
          </w:rPr>
          <w:fldChar w:fldCharType="begin"/>
        </w:r>
        <w:r w:rsidR="00A64548" w:rsidDel="00042AA7">
          <w:delInstrText xml:space="preserve"> SEQ Figure \* ARABIC </w:delInstrText>
        </w:r>
        <w:r w:rsidR="00A64548" w:rsidDel="00042AA7">
          <w:rPr>
            <w:i w:val="0"/>
            <w:iCs w:val="0"/>
          </w:rPr>
          <w:fldChar w:fldCharType="separate"/>
        </w:r>
        <w:r w:rsidR="0003758C" w:rsidDel="00042AA7">
          <w:rPr>
            <w:noProof/>
          </w:rPr>
          <w:delText>2</w:delText>
        </w:r>
        <w:r w:rsidR="00A64548" w:rsidDel="00042AA7">
          <w:rPr>
            <w:i w:val="0"/>
            <w:iCs w:val="0"/>
            <w:noProof/>
          </w:rPr>
          <w:fldChar w:fldCharType="end"/>
        </w:r>
        <w:r w:rsidDel="00042AA7">
          <w:delText xml:space="preserve"> </w:delText>
        </w:r>
      </w:del>
      <w:del w:id="837" w:author="Zaoral Timo (inf19133)" w:date="2020-10-26T13:44:00Z">
        <w:r w:rsidDel="00A515C1">
          <w:delText>OC</w:delText>
        </w:r>
      </w:del>
      <w:del w:id="838" w:author="Zaoral Timo (inf19133)" w:date="2020-10-26T17:14:00Z">
        <w:r w:rsidDel="00042AA7">
          <w:delText>20</w:delText>
        </w:r>
        <w:bookmarkEnd w:id="835"/>
      </w:del>
    </w:p>
    <w:p w14:paraId="28EFF0D0" w14:textId="3C7D58BE" w:rsidR="00AF5185" w:rsidRPr="00A21CCD" w:rsidRDefault="00AF5185" w:rsidP="00A104EF">
      <w:pPr>
        <w:pStyle w:val="Beschriftung"/>
        <w:ind w:left="709"/>
        <w:rPr>
          <w:i w:val="0"/>
          <w:iCs w:val="0"/>
          <w:lang w:val="en-GB"/>
          <w:rPrChange w:id="839" w:author="Zaoral Timo (inf19133)" w:date="2020-10-26T16:36:00Z">
            <w:rPr>
              <w:i w:val="0"/>
              <w:iCs w:val="0"/>
            </w:rPr>
          </w:rPrChange>
        </w:rPr>
      </w:pPr>
      <w:del w:id="840" w:author="Zaoral Timo (inf19133)" w:date="2020-10-26T16:36:00Z">
        <w:r w:rsidRPr="00A21CCD" w:rsidDel="00A21CCD">
          <w:rPr>
            <w:i w:val="0"/>
            <w:iCs w:val="0"/>
            <w:lang w:val="en-GB"/>
            <w:rPrChange w:id="841" w:author="Zaoral Timo (inf19133)" w:date="2020-10-26T16:36:00Z">
              <w:rPr>
                <w:i w:val="0"/>
                <w:iCs w:val="0"/>
              </w:rPr>
            </w:rPrChange>
          </w:rPr>
          <w:delText xml:space="preserve">Wie </w:delText>
        </w:r>
      </w:del>
      <w:ins w:id="842" w:author="Zaoral Timo (inf19133)" w:date="2020-10-26T16:36:00Z">
        <w:r w:rsidR="00A21CCD" w:rsidRPr="00A21CCD">
          <w:rPr>
            <w:i w:val="0"/>
            <w:iCs w:val="0"/>
            <w:lang w:val="en-GB"/>
            <w:rPrChange w:id="843" w:author="Zaoral Timo (inf19133)" w:date="2020-10-26T16:36:00Z">
              <w:rPr>
                <w:i w:val="0"/>
                <w:iCs w:val="0"/>
              </w:rPr>
            </w:rPrChange>
          </w:rPr>
          <w:t>As you can see in Figure 2, when you load a file, the attributes are not displayed directly and you would have to press 2 clicks to display them.</w:t>
        </w:r>
      </w:ins>
      <w:del w:id="844" w:author="Zaoral Timo (inf19133)" w:date="2020-10-26T16:36:00Z">
        <w:r w:rsidRPr="00A21CCD" w:rsidDel="00A21CCD">
          <w:rPr>
            <w:i w:val="0"/>
            <w:iCs w:val="0"/>
            <w:lang w:val="en-GB"/>
            <w:rPrChange w:id="845" w:author="Zaoral Timo (inf19133)" w:date="2020-10-26T16:36:00Z">
              <w:rPr>
                <w:i w:val="0"/>
                <w:iCs w:val="0"/>
              </w:rPr>
            </w:rPrChange>
          </w:rPr>
          <w:delText>in Figure 2 zu sehen werden beim Laden einer Datei die Attribute nicht direkt angezeigt</w:delText>
        </w:r>
        <w:r w:rsidR="00A104EF" w:rsidRPr="00A21CCD" w:rsidDel="00A21CCD">
          <w:rPr>
            <w:i w:val="0"/>
            <w:iCs w:val="0"/>
            <w:lang w:val="en-GB"/>
            <w:rPrChange w:id="846" w:author="Zaoral Timo (inf19133)" w:date="2020-10-26T16:36:00Z">
              <w:rPr>
                <w:i w:val="0"/>
                <w:iCs w:val="0"/>
              </w:rPr>
            </w:rPrChange>
          </w:rPr>
          <w:delText xml:space="preserve"> und man müsste erst 2 Clicks </w:delText>
        </w:r>
        <w:r w:rsidR="008C50FB" w:rsidRPr="00A21CCD" w:rsidDel="00A21CCD">
          <w:rPr>
            <w:i w:val="0"/>
            <w:iCs w:val="0"/>
            <w:lang w:val="en-GB"/>
            <w:rPrChange w:id="847" w:author="Zaoral Timo (inf19133)" w:date="2020-10-26T16:36:00Z">
              <w:rPr>
                <w:i w:val="0"/>
                <w:iCs w:val="0"/>
              </w:rPr>
            </w:rPrChange>
          </w:rPr>
          <w:delText>betätigen,</w:delText>
        </w:r>
        <w:r w:rsidR="00A104EF" w:rsidRPr="00A21CCD" w:rsidDel="00A21CCD">
          <w:rPr>
            <w:i w:val="0"/>
            <w:iCs w:val="0"/>
            <w:lang w:val="en-GB"/>
            <w:rPrChange w:id="848" w:author="Zaoral Timo (inf19133)" w:date="2020-10-26T16:36:00Z">
              <w:rPr>
                <w:i w:val="0"/>
                <w:iCs w:val="0"/>
              </w:rPr>
            </w:rPrChange>
          </w:rPr>
          <w:delText xml:space="preserve"> um diese anzuzeigen.</w:delText>
        </w:r>
      </w:del>
    </w:p>
    <w:p w14:paraId="54CD3F30" w14:textId="1BAD153A" w:rsidR="000D087D" w:rsidRPr="00845AFB" w:rsidRDefault="44CF3D20" w:rsidP="44CF3D20">
      <w:pPr>
        <w:pStyle w:val="berschrift2"/>
        <w:rPr>
          <w:rStyle w:val="Erluterungen"/>
          <w:rFonts w:ascii="Verdana" w:hAnsi="Verdana" w:cs="Arial"/>
          <w:i w:val="0"/>
          <w:iCs w:val="0"/>
          <w:color w:val="auto"/>
          <w:sz w:val="22"/>
          <w:szCs w:val="22"/>
        </w:rPr>
      </w:pPr>
      <w:bookmarkStart w:id="849" w:name="_Toc22859326"/>
      <w:bookmarkStart w:id="850" w:name="_Toc522168335"/>
      <w:bookmarkStart w:id="851" w:name="_Toc522174224"/>
      <w:del w:id="852" w:author="Markus Rentschler" w:date="2020-10-23T12:29:00Z">
        <w:r w:rsidRPr="44CF3D20" w:rsidDel="00A64FF8">
          <w:rPr>
            <w:rStyle w:val="Erluterungen"/>
            <w:rFonts w:ascii="Verdana" w:hAnsi="Verdana" w:cs="Arial"/>
            <w:i w:val="0"/>
            <w:iCs w:val="0"/>
            <w:color w:val="auto"/>
            <w:sz w:val="22"/>
            <w:szCs w:val="22"/>
            <w:lang w:val="en-GB"/>
          </w:rPr>
          <w:delText>/</w:delText>
        </w:r>
        <w:r w:rsidR="00A104EF" w:rsidDel="00A64FF8">
          <w:rPr>
            <w:rStyle w:val="Erluterungen"/>
            <w:rFonts w:ascii="Verdana" w:hAnsi="Verdana" w:cs="Arial"/>
            <w:i w:val="0"/>
            <w:iCs w:val="0"/>
            <w:color w:val="auto"/>
            <w:sz w:val="22"/>
            <w:szCs w:val="22"/>
            <w:lang w:val="en-GB"/>
          </w:rPr>
          <w:delText>OC</w:delText>
        </w:r>
      </w:del>
      <w:bookmarkStart w:id="853" w:name="_Toc55805672"/>
      <w:ins w:id="854" w:author="Markus Rentschler" w:date="2020-10-23T12:29:00Z">
        <w:r w:rsidR="00A64FF8">
          <w:rPr>
            <w:rStyle w:val="Erluterungen"/>
            <w:rFonts w:ascii="Verdana" w:hAnsi="Verdana" w:cs="Arial"/>
            <w:i w:val="0"/>
            <w:iCs w:val="0"/>
            <w:color w:val="auto"/>
            <w:sz w:val="22"/>
            <w:szCs w:val="22"/>
            <w:lang w:val="en-GB"/>
          </w:rPr>
          <w:t>/NF</w:t>
        </w:r>
      </w:ins>
      <w:r w:rsidRPr="44CF3D20">
        <w:rPr>
          <w:rStyle w:val="Erluterungen"/>
          <w:rFonts w:ascii="Verdana" w:hAnsi="Verdana" w:cs="Arial"/>
          <w:i w:val="0"/>
          <w:iCs w:val="0"/>
          <w:color w:val="auto"/>
          <w:sz w:val="22"/>
          <w:szCs w:val="22"/>
          <w:lang w:val="en-GB"/>
        </w:rPr>
        <w:t xml:space="preserve">30/ </w:t>
      </w:r>
      <w:bookmarkEnd w:id="849"/>
      <w:r w:rsidR="00A104EF">
        <w:rPr>
          <w:rStyle w:val="Erluterungen"/>
          <w:rFonts w:ascii="Verdana" w:hAnsi="Verdana" w:cs="Arial"/>
          <w:i w:val="0"/>
          <w:iCs w:val="0"/>
          <w:color w:val="auto"/>
          <w:sz w:val="22"/>
          <w:szCs w:val="22"/>
          <w:lang w:val="en-GB"/>
        </w:rPr>
        <w:t xml:space="preserve">Application Load </w:t>
      </w:r>
      <w:del w:id="855" w:author="Markus Rentschler" w:date="2020-10-23T12:30:00Z">
        <w:r w:rsidR="00A104EF" w:rsidDel="00A64FF8">
          <w:rPr>
            <w:rStyle w:val="Erluterungen"/>
            <w:rFonts w:ascii="Verdana" w:hAnsi="Verdana" w:cs="Arial"/>
            <w:i w:val="0"/>
            <w:iCs w:val="0"/>
            <w:color w:val="auto"/>
            <w:sz w:val="22"/>
            <w:szCs w:val="22"/>
            <w:lang w:val="en-GB"/>
          </w:rPr>
          <w:delText>Overview</w:delText>
        </w:r>
      </w:del>
      <w:ins w:id="856" w:author="Markus Rentschler" w:date="2020-10-23T12:30:00Z">
        <w:r w:rsidR="00A64FF8">
          <w:rPr>
            <w:rStyle w:val="Erluterungen"/>
            <w:rFonts w:ascii="Verdana" w:hAnsi="Verdana" w:cs="Arial"/>
            <w:i w:val="0"/>
            <w:iCs w:val="0"/>
            <w:color w:val="auto"/>
            <w:sz w:val="22"/>
            <w:szCs w:val="22"/>
            <w:lang w:val="en-GB"/>
          </w:rPr>
          <w:t>Toolbar</w:t>
        </w:r>
      </w:ins>
      <w:bookmarkEnd w:id="853"/>
    </w:p>
    <w:p w14:paraId="3150FAE5" w14:textId="60204CB3" w:rsidR="000D087D" w:rsidRPr="00A21CCD" w:rsidRDefault="00A104EF" w:rsidP="44CF3D20">
      <w:pPr>
        <w:ind w:left="709"/>
        <w:rPr>
          <w:rFonts w:eastAsiaTheme="minorEastAsia"/>
          <w:lang w:val="en-GB"/>
          <w:rPrChange w:id="857" w:author="Zaoral Timo (inf19133)" w:date="2020-10-26T16:38:00Z">
            <w:rPr>
              <w:rFonts w:eastAsiaTheme="minorEastAsia"/>
            </w:rPr>
          </w:rPrChange>
        </w:rPr>
      </w:pPr>
      <w:del w:id="858" w:author="Zaoral Timo (inf19133)" w:date="2020-10-26T16:38:00Z">
        <w:r w:rsidRPr="00A21CCD" w:rsidDel="00A21CCD">
          <w:rPr>
            <w:rFonts w:eastAsiaTheme="minorEastAsia"/>
            <w:lang w:val="en-GB"/>
            <w:rPrChange w:id="859" w:author="Zaoral Timo (inf19133)" w:date="2020-10-26T16:38:00Z">
              <w:rPr>
                <w:rFonts w:eastAsiaTheme="minorEastAsia"/>
              </w:rPr>
            </w:rPrChange>
          </w:rPr>
          <w:delText>B</w:delText>
        </w:r>
      </w:del>
      <w:ins w:id="860" w:author="Zaoral Timo (inf19133)" w:date="2020-10-26T16:38:00Z">
        <w:r w:rsidR="00A21CCD" w:rsidRPr="00A21CCD">
          <w:rPr>
            <w:rFonts w:eastAsiaTheme="minorEastAsia"/>
            <w:lang w:val="en-GB"/>
            <w:rPrChange w:id="861" w:author="Zaoral Timo (inf19133)" w:date="2020-10-26T16:38:00Z">
              <w:rPr>
                <w:rFonts w:eastAsiaTheme="minorEastAsia"/>
              </w:rPr>
            </w:rPrChange>
          </w:rPr>
          <w:t>When you open the application for the first time, the right toolbar should not be on the right side as shown in Figure 3. It should be directly visible in the interface.</w:t>
        </w:r>
      </w:ins>
      <w:del w:id="862" w:author="Zaoral Timo (inf19133)" w:date="2020-10-26T16:38:00Z">
        <w:r w:rsidRPr="00A21CCD" w:rsidDel="00A21CCD">
          <w:rPr>
            <w:rFonts w:eastAsiaTheme="minorEastAsia"/>
            <w:lang w:val="en-GB"/>
            <w:rPrChange w:id="863" w:author="Zaoral Timo (inf19133)" w:date="2020-10-26T16:38:00Z">
              <w:rPr>
                <w:rFonts w:eastAsiaTheme="minorEastAsia"/>
              </w:rPr>
            </w:rPrChange>
          </w:rPr>
          <w:delText xml:space="preserve">eim ersten </w:delText>
        </w:r>
      </w:del>
      <w:ins w:id="864" w:author="Markus Rentschler" w:date="2020-10-23T12:29:00Z">
        <w:del w:id="865" w:author="Zaoral Timo (inf19133)" w:date="2020-10-26T16:38:00Z">
          <w:r w:rsidR="00A64FF8" w:rsidRPr="00A21CCD" w:rsidDel="00A21CCD">
            <w:rPr>
              <w:rFonts w:eastAsiaTheme="minorEastAsia"/>
              <w:lang w:val="en-GB"/>
              <w:rPrChange w:id="866" w:author="Zaoral Timo (inf19133)" w:date="2020-10-26T16:38:00Z">
                <w:rPr>
                  <w:rFonts w:eastAsiaTheme="minorEastAsia"/>
                </w:rPr>
              </w:rPrChange>
            </w:rPr>
            <w:delText>Ö</w:delText>
          </w:r>
        </w:del>
      </w:ins>
      <w:del w:id="867" w:author="Zaoral Timo (inf19133)" w:date="2020-10-26T16:38:00Z">
        <w:r w:rsidRPr="00A21CCD" w:rsidDel="00A21CCD">
          <w:rPr>
            <w:rFonts w:eastAsiaTheme="minorEastAsia"/>
            <w:lang w:val="en-GB"/>
            <w:rPrChange w:id="868" w:author="Zaoral Timo (inf19133)" w:date="2020-10-26T16:38:00Z">
              <w:rPr>
                <w:rFonts w:eastAsiaTheme="minorEastAsia"/>
              </w:rPr>
            </w:rPrChange>
          </w:rPr>
          <w:delText>öffnen der Application soll die rechte Toolbar nicht wie in Figure 3 gezeigt am rechten Rand liegen sondern direkt sichtbar im Bild sein.</w:delText>
        </w:r>
      </w:del>
    </w:p>
    <w:p w14:paraId="5A53AA5B" w14:textId="77777777" w:rsidR="00042AA7" w:rsidRDefault="00A104EF">
      <w:pPr>
        <w:keepNext/>
        <w:ind w:left="709"/>
        <w:rPr>
          <w:ins w:id="869" w:author="Zaoral Timo (inf19133)" w:date="2020-10-26T17:14:00Z"/>
        </w:rPr>
      </w:pPr>
      <w:r>
        <w:rPr>
          <w:noProof/>
        </w:rPr>
        <w:drawing>
          <wp:inline distT="0" distB="0" distL="0" distR="0" wp14:anchorId="4FD9DBF4" wp14:editId="20760FB4">
            <wp:extent cx="5417820" cy="36810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7820" cy="3681095"/>
                    </a:xfrm>
                    <a:prstGeom prst="rect">
                      <a:avLst/>
                    </a:prstGeom>
                    <a:noFill/>
                    <a:ln>
                      <a:noFill/>
                    </a:ln>
                  </pic:spPr>
                </pic:pic>
              </a:graphicData>
            </a:graphic>
          </wp:inline>
        </w:drawing>
      </w:r>
    </w:p>
    <w:p w14:paraId="06A6E119" w14:textId="364F6A5D" w:rsidR="00A104EF" w:rsidRDefault="00042AA7">
      <w:pPr>
        <w:pStyle w:val="Beschriftung"/>
        <w:ind w:firstLine="709"/>
        <w:pPrChange w:id="870" w:author="Zaoral Timo (inf19133)" w:date="2020-10-26T17:14:00Z">
          <w:pPr>
            <w:keepNext/>
            <w:ind w:left="709"/>
          </w:pPr>
        </w:pPrChange>
      </w:pPr>
      <w:bookmarkStart w:id="871" w:name="_Toc55805721"/>
      <w:ins w:id="872" w:author="Zaoral Timo (inf19133)" w:date="2020-10-26T17:14:00Z">
        <w:r>
          <w:t xml:space="preserve">Figure </w:t>
        </w:r>
        <w:r>
          <w:fldChar w:fldCharType="begin"/>
        </w:r>
        <w:r>
          <w:instrText xml:space="preserve"> SEQ Figure \* ARABIC </w:instrText>
        </w:r>
      </w:ins>
      <w:r>
        <w:fldChar w:fldCharType="separate"/>
      </w:r>
      <w:ins w:id="873" w:author="Zaoral Timo (inf19133)" w:date="2020-11-09T09:18:00Z">
        <w:r w:rsidR="00AA5A9D">
          <w:rPr>
            <w:noProof/>
          </w:rPr>
          <w:t>3</w:t>
        </w:r>
      </w:ins>
      <w:ins w:id="874" w:author="Zaoral Timo (inf19133)" w:date="2020-10-26T17:14:00Z">
        <w:r>
          <w:fldChar w:fldCharType="end"/>
        </w:r>
        <w:r>
          <w:t xml:space="preserve"> NF30</w:t>
        </w:r>
      </w:ins>
      <w:bookmarkEnd w:id="871"/>
    </w:p>
    <w:p w14:paraId="345EC1AB" w14:textId="3849235C" w:rsidR="00A104EF" w:rsidRPr="00092EC6" w:rsidDel="00042AA7" w:rsidRDefault="00A104EF" w:rsidP="00A104EF">
      <w:pPr>
        <w:pStyle w:val="Beschriftung"/>
        <w:ind w:firstLine="709"/>
        <w:rPr>
          <w:del w:id="875" w:author="Zaoral Timo (inf19133)" w:date="2020-10-26T17:14:00Z"/>
          <w:rFonts w:eastAsiaTheme="minorEastAsia"/>
          <w:lang w:val="en-GB"/>
        </w:rPr>
      </w:pPr>
      <w:bookmarkStart w:id="876" w:name="_Toc54614372"/>
      <w:del w:id="877" w:author="Zaoral Timo (inf19133)" w:date="2020-10-26T17:14:00Z">
        <w:r w:rsidDel="00042AA7">
          <w:delText xml:space="preserve">Figure </w:delText>
        </w:r>
        <w:r w:rsidR="00A64548" w:rsidDel="00042AA7">
          <w:rPr>
            <w:i w:val="0"/>
            <w:iCs w:val="0"/>
          </w:rPr>
          <w:fldChar w:fldCharType="begin"/>
        </w:r>
        <w:r w:rsidR="00A64548" w:rsidDel="00042AA7">
          <w:delInstrText xml:space="preserve"> SEQ Figure \* ARABIC </w:delInstrText>
        </w:r>
        <w:r w:rsidR="00A64548" w:rsidDel="00042AA7">
          <w:rPr>
            <w:i w:val="0"/>
            <w:iCs w:val="0"/>
          </w:rPr>
          <w:fldChar w:fldCharType="separate"/>
        </w:r>
        <w:r w:rsidR="0003758C" w:rsidDel="00042AA7">
          <w:rPr>
            <w:noProof/>
          </w:rPr>
          <w:delText>3</w:delText>
        </w:r>
        <w:r w:rsidR="00A64548" w:rsidDel="00042AA7">
          <w:rPr>
            <w:i w:val="0"/>
            <w:iCs w:val="0"/>
            <w:noProof/>
          </w:rPr>
          <w:fldChar w:fldCharType="end"/>
        </w:r>
        <w:r w:rsidDel="00042AA7">
          <w:delText xml:space="preserve"> </w:delText>
        </w:r>
      </w:del>
      <w:del w:id="878" w:author="Zaoral Timo (inf19133)" w:date="2020-10-26T13:44:00Z">
        <w:r w:rsidDel="00A515C1">
          <w:delText>OC</w:delText>
        </w:r>
      </w:del>
      <w:del w:id="879" w:author="Zaoral Timo (inf19133)" w:date="2020-10-26T17:14:00Z">
        <w:r w:rsidDel="00042AA7">
          <w:delText>30</w:delText>
        </w:r>
        <w:bookmarkEnd w:id="876"/>
      </w:del>
    </w:p>
    <w:p w14:paraId="73CA41F3" w14:textId="69326A0D" w:rsidR="000D087D" w:rsidRDefault="000D087D" w:rsidP="44CF3D20">
      <w:pPr>
        <w:rPr>
          <w:lang w:val="en-GB"/>
        </w:rPr>
      </w:pPr>
    </w:p>
    <w:p w14:paraId="64DF2F5C" w14:textId="0DC83323" w:rsidR="00967C33" w:rsidRDefault="44CF3D20" w:rsidP="44CF3D20">
      <w:pPr>
        <w:pStyle w:val="berschrift2"/>
        <w:rPr>
          <w:lang w:val="en-GB"/>
        </w:rPr>
      </w:pPr>
      <w:bookmarkStart w:id="880" w:name="_Toc522168337"/>
      <w:bookmarkStart w:id="881" w:name="_Toc522174225"/>
      <w:bookmarkStart w:id="882" w:name="_Toc22859328"/>
      <w:del w:id="883" w:author="Markus Rentschler" w:date="2020-10-23T12:29:00Z">
        <w:r w:rsidRPr="44CF3D20" w:rsidDel="00A64FF8">
          <w:rPr>
            <w:lang w:val="en-GB"/>
          </w:rPr>
          <w:lastRenderedPageBreak/>
          <w:delText>/</w:delText>
        </w:r>
        <w:r w:rsidR="00454A13" w:rsidDel="00A64FF8">
          <w:rPr>
            <w:lang w:val="en-GB"/>
          </w:rPr>
          <w:delText>OC</w:delText>
        </w:r>
      </w:del>
      <w:bookmarkStart w:id="884" w:name="_Toc55805673"/>
      <w:ins w:id="885" w:author="Markus Rentschler" w:date="2020-10-23T12:29:00Z">
        <w:r w:rsidR="00A64FF8">
          <w:rPr>
            <w:lang w:val="en-GB"/>
          </w:rPr>
          <w:t>/NF</w:t>
        </w:r>
      </w:ins>
      <w:r w:rsidRPr="44CF3D20">
        <w:rPr>
          <w:lang w:val="en-GB"/>
        </w:rPr>
        <w:t>40/</w:t>
      </w:r>
      <w:bookmarkEnd w:id="880"/>
      <w:bookmarkEnd w:id="881"/>
      <w:bookmarkEnd w:id="882"/>
      <w:r w:rsidR="00454A13">
        <w:rPr>
          <w:lang w:val="en-GB"/>
        </w:rPr>
        <w:t>Application Load</w:t>
      </w:r>
      <w:ins w:id="886" w:author="Markus Rentschler" w:date="2020-10-23T12:30:00Z">
        <w:r w:rsidR="00A64FF8">
          <w:rPr>
            <w:lang w:val="en-GB"/>
          </w:rPr>
          <w:t xml:space="preserve"> Window Sizing</w:t>
        </w:r>
      </w:ins>
      <w:bookmarkEnd w:id="884"/>
    </w:p>
    <w:p w14:paraId="7576F24D" w14:textId="28BABF97" w:rsidR="00454A13" w:rsidRPr="00A21CCD" w:rsidRDefault="00454A13" w:rsidP="00454A13">
      <w:pPr>
        <w:ind w:left="709"/>
        <w:rPr>
          <w:lang w:val="en-GB"/>
          <w:rPrChange w:id="887" w:author="Zaoral Timo (inf19133)" w:date="2020-10-26T16:40:00Z">
            <w:rPr/>
          </w:rPrChange>
        </w:rPr>
      </w:pPr>
      <w:del w:id="888" w:author="Zaoral Timo (inf19133)" w:date="2020-10-26T16:40:00Z">
        <w:r w:rsidRPr="00A21CCD" w:rsidDel="00A21CCD">
          <w:rPr>
            <w:lang w:val="en-GB"/>
            <w:rPrChange w:id="889" w:author="Zaoral Timo (inf19133)" w:date="2020-10-26T16:40:00Z">
              <w:rPr/>
            </w:rPrChange>
          </w:rPr>
          <w:delText>Bei</w:delText>
        </w:r>
      </w:del>
      <w:ins w:id="890" w:author="Zaoral Timo (inf19133)" w:date="2020-10-26T16:40:00Z">
        <w:r w:rsidR="00A21CCD" w:rsidRPr="00A21CCD">
          <w:rPr>
            <w:lang w:val="en-GB"/>
            <w:rPrChange w:id="891" w:author="Zaoral Timo (inf19133)" w:date="2020-10-26T16:40:00Z">
              <w:rPr/>
            </w:rPrChange>
          </w:rPr>
          <w:t>When you start the application for the first time, it will be displayed very small, see Figure 4, but it should be displayed in full screen mode.</w:t>
        </w:r>
      </w:ins>
      <w:del w:id="892" w:author="Zaoral Timo (inf19133)" w:date="2020-10-26T16:40:00Z">
        <w:r w:rsidRPr="00A21CCD" w:rsidDel="00A21CCD">
          <w:rPr>
            <w:lang w:val="en-GB"/>
            <w:rPrChange w:id="893" w:author="Zaoral Timo (inf19133)" w:date="2020-10-26T16:40:00Z">
              <w:rPr/>
            </w:rPrChange>
          </w:rPr>
          <w:delText xml:space="preserve">m ersten </w:delText>
        </w:r>
      </w:del>
      <w:ins w:id="894" w:author="Markus Rentschler" w:date="2020-10-23T12:30:00Z">
        <w:del w:id="895" w:author="Zaoral Timo (inf19133)" w:date="2020-10-26T16:40:00Z">
          <w:r w:rsidR="00A64FF8" w:rsidRPr="00A21CCD" w:rsidDel="00A21CCD">
            <w:rPr>
              <w:lang w:val="en-GB"/>
              <w:rPrChange w:id="896" w:author="Zaoral Timo (inf19133)" w:date="2020-10-26T16:40:00Z">
                <w:rPr/>
              </w:rPrChange>
            </w:rPr>
            <w:delText>S</w:delText>
          </w:r>
        </w:del>
      </w:ins>
      <w:del w:id="897" w:author="Zaoral Timo (inf19133)" w:date="2020-10-26T16:40:00Z">
        <w:r w:rsidRPr="00A21CCD" w:rsidDel="00A21CCD">
          <w:rPr>
            <w:lang w:val="en-GB"/>
            <w:rPrChange w:id="898" w:author="Zaoral Timo (inf19133)" w:date="2020-10-26T16:40:00Z">
              <w:rPr/>
            </w:rPrChange>
          </w:rPr>
          <w:delText>starten der Application, wird diese sehr klein angezeigt siehe Figure 4 und nicht im übersichtlichen Vollbildmodus.</w:delText>
        </w:r>
      </w:del>
    </w:p>
    <w:p w14:paraId="2D71FF9E" w14:textId="77777777" w:rsidR="00042AA7" w:rsidRDefault="00454A13">
      <w:pPr>
        <w:keepNext/>
        <w:ind w:left="709"/>
        <w:rPr>
          <w:ins w:id="899" w:author="Zaoral Timo (inf19133)" w:date="2020-10-26T17:15:00Z"/>
        </w:rPr>
      </w:pPr>
      <w:r>
        <w:rPr>
          <w:noProof/>
        </w:rPr>
        <w:drawing>
          <wp:inline distT="0" distB="0" distL="0" distR="0" wp14:anchorId="1CD4E717" wp14:editId="3A2B89F1">
            <wp:extent cx="2595789" cy="73914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7231" cy="750940"/>
                    </a:xfrm>
                    <a:prstGeom prst="rect">
                      <a:avLst/>
                    </a:prstGeom>
                    <a:noFill/>
                    <a:ln>
                      <a:noFill/>
                    </a:ln>
                  </pic:spPr>
                </pic:pic>
              </a:graphicData>
            </a:graphic>
          </wp:inline>
        </w:drawing>
      </w:r>
    </w:p>
    <w:p w14:paraId="1DEBD67A" w14:textId="1D8A8EDF" w:rsidR="00454A13" w:rsidRDefault="00042AA7">
      <w:pPr>
        <w:pStyle w:val="Beschriftung"/>
        <w:ind w:left="709"/>
        <w:pPrChange w:id="900" w:author="Zaoral Timo (inf19133)" w:date="2020-10-26T17:15:00Z">
          <w:pPr>
            <w:keepNext/>
            <w:ind w:left="709"/>
          </w:pPr>
        </w:pPrChange>
      </w:pPr>
      <w:bookmarkStart w:id="901" w:name="_Toc55805722"/>
      <w:ins w:id="902" w:author="Zaoral Timo (inf19133)" w:date="2020-10-26T17:15:00Z">
        <w:r>
          <w:t xml:space="preserve">Figure </w:t>
        </w:r>
        <w:r>
          <w:fldChar w:fldCharType="begin"/>
        </w:r>
        <w:r>
          <w:instrText xml:space="preserve"> SEQ Figure \* ARABIC </w:instrText>
        </w:r>
      </w:ins>
      <w:r>
        <w:fldChar w:fldCharType="separate"/>
      </w:r>
      <w:ins w:id="903" w:author="Zaoral Timo (inf19133)" w:date="2020-11-09T09:18:00Z">
        <w:r w:rsidR="00AA5A9D">
          <w:rPr>
            <w:noProof/>
          </w:rPr>
          <w:t>4</w:t>
        </w:r>
      </w:ins>
      <w:ins w:id="904" w:author="Zaoral Timo (inf19133)" w:date="2020-10-26T17:15:00Z">
        <w:r>
          <w:fldChar w:fldCharType="end"/>
        </w:r>
        <w:r>
          <w:t xml:space="preserve"> NF40</w:t>
        </w:r>
      </w:ins>
      <w:bookmarkEnd w:id="901"/>
    </w:p>
    <w:p w14:paraId="60641BEA" w14:textId="0508F989" w:rsidR="00454A13" w:rsidRPr="00454A13" w:rsidDel="00042AA7" w:rsidRDefault="00454A13" w:rsidP="00454A13">
      <w:pPr>
        <w:pStyle w:val="Beschriftung"/>
        <w:ind w:firstLine="709"/>
        <w:rPr>
          <w:del w:id="905" w:author="Zaoral Timo (inf19133)" w:date="2020-10-26T17:14:00Z"/>
          <w:lang w:val="en-GB"/>
        </w:rPr>
      </w:pPr>
      <w:bookmarkStart w:id="906" w:name="_Toc54614373"/>
      <w:del w:id="907" w:author="Zaoral Timo (inf19133)" w:date="2020-10-26T17:14:00Z">
        <w:r w:rsidDel="00042AA7">
          <w:delText xml:space="preserve">Figure </w:delText>
        </w:r>
        <w:r w:rsidR="00A64548" w:rsidDel="00042AA7">
          <w:rPr>
            <w:i w:val="0"/>
            <w:iCs w:val="0"/>
          </w:rPr>
          <w:fldChar w:fldCharType="begin"/>
        </w:r>
        <w:r w:rsidR="00A64548" w:rsidDel="00042AA7">
          <w:delInstrText xml:space="preserve"> SEQ Figure \* ARABIC </w:delInstrText>
        </w:r>
        <w:r w:rsidR="00A64548" w:rsidDel="00042AA7">
          <w:rPr>
            <w:i w:val="0"/>
            <w:iCs w:val="0"/>
          </w:rPr>
          <w:fldChar w:fldCharType="separate"/>
        </w:r>
        <w:r w:rsidR="0003758C" w:rsidDel="00042AA7">
          <w:rPr>
            <w:noProof/>
          </w:rPr>
          <w:delText>4</w:delText>
        </w:r>
        <w:r w:rsidR="00A64548" w:rsidDel="00042AA7">
          <w:rPr>
            <w:i w:val="0"/>
            <w:iCs w:val="0"/>
            <w:noProof/>
          </w:rPr>
          <w:fldChar w:fldCharType="end"/>
        </w:r>
        <w:r w:rsidDel="00042AA7">
          <w:delText xml:space="preserve"> </w:delText>
        </w:r>
      </w:del>
      <w:del w:id="908" w:author="Zaoral Timo (inf19133)" w:date="2020-10-26T13:44:00Z">
        <w:r w:rsidDel="00A515C1">
          <w:delText>OC</w:delText>
        </w:r>
      </w:del>
      <w:del w:id="909" w:author="Zaoral Timo (inf19133)" w:date="2020-10-26T17:14:00Z">
        <w:r w:rsidDel="00042AA7">
          <w:delText>40</w:delText>
        </w:r>
        <w:bookmarkStart w:id="910" w:name="_Toc54625289"/>
        <w:bookmarkStart w:id="911" w:name="_Toc55546896"/>
        <w:bookmarkStart w:id="912" w:name="_Toc55551592"/>
        <w:bookmarkStart w:id="913" w:name="_Toc55552208"/>
        <w:bookmarkStart w:id="914" w:name="_Toc55552248"/>
        <w:bookmarkStart w:id="915" w:name="_Toc55805674"/>
        <w:bookmarkEnd w:id="906"/>
        <w:bookmarkEnd w:id="910"/>
        <w:bookmarkEnd w:id="911"/>
        <w:bookmarkEnd w:id="912"/>
        <w:bookmarkEnd w:id="913"/>
        <w:bookmarkEnd w:id="914"/>
        <w:bookmarkEnd w:id="915"/>
      </w:del>
    </w:p>
    <w:p w14:paraId="41A2F3B3" w14:textId="38BF96C3" w:rsidR="00D10E3E" w:rsidRPr="00845AFB" w:rsidRDefault="44CF3D20" w:rsidP="00845AFB">
      <w:pPr>
        <w:pStyle w:val="berschrift2"/>
      </w:pPr>
      <w:del w:id="916" w:author="Markus Rentschler" w:date="2020-10-23T12:29:00Z">
        <w:r w:rsidRPr="44CF3D20" w:rsidDel="00A64FF8">
          <w:rPr>
            <w:lang w:val="en-GB"/>
          </w:rPr>
          <w:delText>/</w:delText>
        </w:r>
        <w:r w:rsidR="00454A13" w:rsidDel="00A64FF8">
          <w:rPr>
            <w:lang w:val="en-GB"/>
          </w:rPr>
          <w:delText>OC</w:delText>
        </w:r>
      </w:del>
      <w:bookmarkStart w:id="917" w:name="_Toc55805675"/>
      <w:ins w:id="918" w:author="Markus Rentschler" w:date="2020-10-23T12:29:00Z">
        <w:r w:rsidR="00A64FF8">
          <w:rPr>
            <w:lang w:val="en-GB"/>
          </w:rPr>
          <w:t>/NF</w:t>
        </w:r>
      </w:ins>
      <w:r w:rsidRPr="44CF3D20">
        <w:rPr>
          <w:lang w:val="en-GB"/>
        </w:rPr>
        <w:t>50/</w:t>
      </w:r>
      <w:r w:rsidR="00454A13">
        <w:rPr>
          <w:lang w:val="en-GB"/>
        </w:rPr>
        <w:t>Rename Documents</w:t>
      </w:r>
      <w:bookmarkEnd w:id="917"/>
    </w:p>
    <w:p w14:paraId="236BF990" w14:textId="04E8F66D" w:rsidR="00D10E3E" w:rsidRPr="00A21CCD" w:rsidRDefault="00454A13" w:rsidP="00454A13">
      <w:pPr>
        <w:ind w:left="709"/>
        <w:rPr>
          <w:rFonts w:eastAsiaTheme="minorEastAsia"/>
          <w:lang w:val="en-GB"/>
          <w:rPrChange w:id="919" w:author="Zaoral Timo (inf19133)" w:date="2020-10-26T16:40:00Z">
            <w:rPr>
              <w:rFonts w:eastAsiaTheme="minorEastAsia"/>
            </w:rPr>
          </w:rPrChange>
        </w:rPr>
      </w:pPr>
      <w:del w:id="920" w:author="Zaoral Timo (inf19133)" w:date="2020-10-26T16:40:00Z">
        <w:r w:rsidRPr="00A21CCD" w:rsidDel="00A21CCD">
          <w:rPr>
            <w:rFonts w:eastAsiaTheme="minorEastAsia"/>
            <w:lang w:val="en-GB"/>
            <w:rPrChange w:id="921" w:author="Zaoral Timo (inf19133)" w:date="2020-10-26T16:40:00Z">
              <w:rPr>
                <w:rFonts w:eastAsiaTheme="minorEastAsia"/>
              </w:rPr>
            </w:rPrChange>
          </w:rPr>
          <w:delText xml:space="preserve">Der </w:delText>
        </w:r>
      </w:del>
      <w:ins w:id="922" w:author="Zaoral Timo (inf19133)" w:date="2020-10-26T16:40:00Z">
        <w:r w:rsidR="00A21CCD" w:rsidRPr="00A21CCD">
          <w:rPr>
            <w:rFonts w:eastAsiaTheme="minorEastAsia"/>
            <w:lang w:val="en-GB"/>
            <w:rPrChange w:id="923" w:author="Zaoral Timo (inf19133)" w:date="2020-10-26T16:40:00Z">
              <w:rPr>
                <w:rFonts w:eastAsiaTheme="minorEastAsia"/>
              </w:rPr>
            </w:rPrChange>
          </w:rPr>
          <w:t>The tab Documents from Figure 5 should be renamed to Attachments for better understanding.</w:t>
        </w:r>
      </w:ins>
      <w:del w:id="924" w:author="Zaoral Timo (inf19133)" w:date="2020-10-26T16:40:00Z">
        <w:r w:rsidRPr="00A21CCD" w:rsidDel="00A21CCD">
          <w:rPr>
            <w:rFonts w:eastAsiaTheme="minorEastAsia"/>
            <w:lang w:val="en-GB"/>
            <w:rPrChange w:id="925" w:author="Zaoral Timo (inf19133)" w:date="2020-10-26T16:40:00Z">
              <w:rPr>
                <w:rFonts w:eastAsiaTheme="minorEastAsia"/>
              </w:rPr>
            </w:rPrChange>
          </w:rPr>
          <w:delText xml:space="preserve">Reiter Documents aus Figure 5 soll zur </w:delText>
        </w:r>
      </w:del>
      <w:ins w:id="926" w:author="Markus Rentschler" w:date="2020-10-23T12:30:00Z">
        <w:del w:id="927" w:author="Zaoral Timo (inf19133)" w:date="2020-10-26T16:40:00Z">
          <w:r w:rsidR="00A64FF8" w:rsidRPr="00A21CCD" w:rsidDel="00A21CCD">
            <w:rPr>
              <w:rFonts w:eastAsiaTheme="minorEastAsia"/>
              <w:lang w:val="en-GB"/>
              <w:rPrChange w:id="928" w:author="Zaoral Timo (inf19133)" w:date="2020-10-26T16:40:00Z">
                <w:rPr>
                  <w:rFonts w:eastAsiaTheme="minorEastAsia"/>
                </w:rPr>
              </w:rPrChange>
            </w:rPr>
            <w:delText xml:space="preserve">besseren </w:delText>
          </w:r>
        </w:del>
      </w:ins>
      <w:del w:id="929" w:author="Zaoral Timo (inf19133)" w:date="2020-10-26T16:40:00Z">
        <w:r w:rsidRPr="00A21CCD" w:rsidDel="00A21CCD">
          <w:rPr>
            <w:rFonts w:eastAsiaTheme="minorEastAsia"/>
            <w:lang w:val="en-GB"/>
            <w:rPrChange w:id="930" w:author="Zaoral Timo (inf19133)" w:date="2020-10-26T16:40:00Z">
              <w:rPr>
                <w:rFonts w:eastAsiaTheme="minorEastAsia"/>
              </w:rPr>
            </w:rPrChange>
          </w:rPr>
          <w:delText>Verständlichkeit in Atte</w:delText>
        </w:r>
      </w:del>
      <w:ins w:id="931" w:author="Markus Rentschler" w:date="2020-10-23T12:30:00Z">
        <w:del w:id="932" w:author="Zaoral Timo (inf19133)" w:date="2020-10-26T16:40:00Z">
          <w:r w:rsidR="00A64FF8" w:rsidRPr="00A21CCD" w:rsidDel="00A21CCD">
            <w:rPr>
              <w:rFonts w:eastAsiaTheme="minorEastAsia"/>
              <w:lang w:val="en-GB"/>
              <w:rPrChange w:id="933" w:author="Zaoral Timo (inf19133)" w:date="2020-10-26T16:40:00Z">
                <w:rPr>
                  <w:rFonts w:eastAsiaTheme="minorEastAsia"/>
                </w:rPr>
              </w:rPrChange>
            </w:rPr>
            <w:delText>a</w:delText>
          </w:r>
        </w:del>
      </w:ins>
      <w:del w:id="934" w:author="Zaoral Timo (inf19133)" w:date="2020-10-26T16:40:00Z">
        <w:r w:rsidRPr="00A21CCD" w:rsidDel="00A21CCD">
          <w:rPr>
            <w:rFonts w:eastAsiaTheme="minorEastAsia"/>
            <w:lang w:val="en-GB"/>
            <w:rPrChange w:id="935" w:author="Zaoral Timo (inf19133)" w:date="2020-10-26T16:40:00Z">
              <w:rPr>
                <w:rFonts w:eastAsiaTheme="minorEastAsia"/>
              </w:rPr>
            </w:rPrChange>
          </w:rPr>
          <w:delText>chments umbenannt werden.</w:delText>
        </w:r>
      </w:del>
    </w:p>
    <w:p w14:paraId="21C2C637" w14:textId="77777777" w:rsidR="00042AA7" w:rsidRDefault="00454A13">
      <w:pPr>
        <w:keepNext/>
        <w:ind w:left="709"/>
        <w:rPr>
          <w:ins w:id="936" w:author="Zaoral Timo (inf19133)" w:date="2020-10-26T17:15:00Z"/>
        </w:rPr>
      </w:pPr>
      <w:r>
        <w:rPr>
          <w:noProof/>
        </w:rPr>
        <w:drawing>
          <wp:inline distT="0" distB="0" distL="0" distR="0" wp14:anchorId="2FB2C547" wp14:editId="6AE15935">
            <wp:extent cx="2804160" cy="716280"/>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4160" cy="716280"/>
                    </a:xfrm>
                    <a:prstGeom prst="rect">
                      <a:avLst/>
                    </a:prstGeom>
                    <a:noFill/>
                    <a:ln>
                      <a:noFill/>
                    </a:ln>
                  </pic:spPr>
                </pic:pic>
              </a:graphicData>
            </a:graphic>
          </wp:inline>
        </w:drawing>
      </w:r>
    </w:p>
    <w:p w14:paraId="0926D02C" w14:textId="265483FF" w:rsidR="00454A13" w:rsidRDefault="00042AA7">
      <w:pPr>
        <w:pStyle w:val="Beschriftung"/>
        <w:ind w:firstLine="709"/>
        <w:pPrChange w:id="937" w:author="Zaoral Timo (inf19133)" w:date="2020-10-26T17:15:00Z">
          <w:pPr>
            <w:keepNext/>
            <w:ind w:left="709"/>
          </w:pPr>
        </w:pPrChange>
      </w:pPr>
      <w:bookmarkStart w:id="938" w:name="_Toc55805723"/>
      <w:ins w:id="939" w:author="Zaoral Timo (inf19133)" w:date="2020-10-26T17:15:00Z">
        <w:r>
          <w:t xml:space="preserve">Figure </w:t>
        </w:r>
        <w:r>
          <w:fldChar w:fldCharType="begin"/>
        </w:r>
        <w:r>
          <w:instrText xml:space="preserve"> SEQ Figure \* ARABIC </w:instrText>
        </w:r>
      </w:ins>
      <w:r>
        <w:fldChar w:fldCharType="separate"/>
      </w:r>
      <w:ins w:id="940" w:author="Zaoral Timo (inf19133)" w:date="2020-11-09T09:18:00Z">
        <w:r w:rsidR="00AA5A9D">
          <w:rPr>
            <w:noProof/>
          </w:rPr>
          <w:t>5</w:t>
        </w:r>
      </w:ins>
      <w:ins w:id="941" w:author="Zaoral Timo (inf19133)" w:date="2020-10-26T17:15:00Z">
        <w:r>
          <w:fldChar w:fldCharType="end"/>
        </w:r>
        <w:r>
          <w:t xml:space="preserve"> NF50</w:t>
        </w:r>
      </w:ins>
      <w:bookmarkEnd w:id="938"/>
    </w:p>
    <w:p w14:paraId="06A490C4" w14:textId="6A3A7643" w:rsidR="00454A13" w:rsidRPr="00092EC6" w:rsidDel="00042AA7" w:rsidRDefault="00454A13" w:rsidP="00454A13">
      <w:pPr>
        <w:pStyle w:val="Beschriftung"/>
        <w:ind w:firstLine="709"/>
        <w:rPr>
          <w:del w:id="942" w:author="Zaoral Timo (inf19133)" w:date="2020-10-26T17:15:00Z"/>
          <w:rFonts w:eastAsiaTheme="minorEastAsia"/>
          <w:lang w:val="en-GB"/>
        </w:rPr>
      </w:pPr>
      <w:bookmarkStart w:id="943" w:name="_Toc54614374"/>
      <w:del w:id="944" w:author="Zaoral Timo (inf19133)" w:date="2020-10-26T17:15:00Z">
        <w:r w:rsidDel="00042AA7">
          <w:delText xml:space="preserve">Figure </w:delText>
        </w:r>
        <w:r w:rsidR="00A64548" w:rsidDel="00042AA7">
          <w:rPr>
            <w:i w:val="0"/>
            <w:iCs w:val="0"/>
          </w:rPr>
          <w:fldChar w:fldCharType="begin"/>
        </w:r>
        <w:r w:rsidR="00A64548" w:rsidDel="00042AA7">
          <w:delInstrText xml:space="preserve"> SEQ Figure \* ARABIC </w:delInstrText>
        </w:r>
        <w:r w:rsidR="00A64548" w:rsidDel="00042AA7">
          <w:rPr>
            <w:i w:val="0"/>
            <w:iCs w:val="0"/>
          </w:rPr>
          <w:fldChar w:fldCharType="separate"/>
        </w:r>
        <w:r w:rsidR="0003758C" w:rsidDel="00042AA7">
          <w:rPr>
            <w:noProof/>
          </w:rPr>
          <w:delText>5</w:delText>
        </w:r>
        <w:r w:rsidR="00A64548" w:rsidDel="00042AA7">
          <w:rPr>
            <w:i w:val="0"/>
            <w:iCs w:val="0"/>
            <w:noProof/>
          </w:rPr>
          <w:fldChar w:fldCharType="end"/>
        </w:r>
        <w:r w:rsidDel="00042AA7">
          <w:delText xml:space="preserve"> </w:delText>
        </w:r>
      </w:del>
      <w:del w:id="945" w:author="Zaoral Timo (inf19133)" w:date="2020-10-26T13:44:00Z">
        <w:r w:rsidDel="00A515C1">
          <w:delText>OC</w:delText>
        </w:r>
      </w:del>
      <w:del w:id="946" w:author="Zaoral Timo (inf19133)" w:date="2020-10-26T17:15:00Z">
        <w:r w:rsidDel="00042AA7">
          <w:delText>50</w:delText>
        </w:r>
        <w:bookmarkStart w:id="947" w:name="_Toc54625291"/>
        <w:bookmarkStart w:id="948" w:name="_Toc55546898"/>
        <w:bookmarkStart w:id="949" w:name="_Toc55551594"/>
        <w:bookmarkStart w:id="950" w:name="_Toc55552210"/>
        <w:bookmarkStart w:id="951" w:name="_Toc55552250"/>
        <w:bookmarkStart w:id="952" w:name="_Toc55805676"/>
        <w:bookmarkEnd w:id="943"/>
        <w:bookmarkEnd w:id="947"/>
        <w:bookmarkEnd w:id="948"/>
        <w:bookmarkEnd w:id="949"/>
        <w:bookmarkEnd w:id="950"/>
        <w:bookmarkEnd w:id="951"/>
        <w:bookmarkEnd w:id="952"/>
      </w:del>
    </w:p>
    <w:p w14:paraId="268043E6" w14:textId="1CC03E3D" w:rsidR="00A515C1" w:rsidRDefault="00A515C1" w:rsidP="00A515C1">
      <w:pPr>
        <w:pStyle w:val="berschrift2"/>
        <w:rPr>
          <w:ins w:id="953" w:author="Zaoral Timo (inf19133)" w:date="2020-10-26T13:43:00Z"/>
          <w:lang w:val="en-GB"/>
        </w:rPr>
      </w:pPr>
      <w:bookmarkStart w:id="954" w:name="_Toc55805677"/>
      <w:ins w:id="955" w:author="Zaoral Timo (inf19133)" w:date="2020-10-26T13:42:00Z">
        <w:r>
          <w:rPr>
            <w:lang w:val="en-GB"/>
          </w:rPr>
          <w:t>/NF</w:t>
        </w:r>
      </w:ins>
      <w:ins w:id="956" w:author="Zaoral Timo (inf19133)" w:date="2020-10-26T13:44:00Z">
        <w:r>
          <w:rPr>
            <w:lang w:val="en-GB"/>
          </w:rPr>
          <w:t>6</w:t>
        </w:r>
      </w:ins>
      <w:ins w:id="957" w:author="Zaoral Timo (inf19133)" w:date="2020-10-26T13:42:00Z">
        <w:r w:rsidRPr="44CF3D20">
          <w:rPr>
            <w:lang w:val="en-GB"/>
          </w:rPr>
          <w:t>0/</w:t>
        </w:r>
      </w:ins>
      <w:ins w:id="958" w:author="Zaoral Timo (inf19133)" w:date="2020-10-26T13:46:00Z">
        <w:r>
          <w:rPr>
            <w:lang w:val="en-GB"/>
          </w:rPr>
          <w:t>Resizable Rows</w:t>
        </w:r>
      </w:ins>
      <w:bookmarkEnd w:id="954"/>
    </w:p>
    <w:p w14:paraId="7C4980D9" w14:textId="58111F7F" w:rsidR="00A515C1" w:rsidRPr="00042AA7" w:rsidRDefault="00A21CCD">
      <w:pPr>
        <w:pStyle w:val="Textkrper"/>
        <w:ind w:left="709"/>
        <w:rPr>
          <w:ins w:id="959" w:author="Zaoral Timo (inf19133)" w:date="2020-10-26T13:42:00Z"/>
          <w:lang w:val="en-GB"/>
        </w:rPr>
        <w:pPrChange w:id="960" w:author="Zaoral Timo (inf19133)" w:date="2020-10-26T13:43:00Z">
          <w:pPr>
            <w:pStyle w:val="berschrift2"/>
          </w:pPr>
        </w:pPrChange>
      </w:pPr>
      <w:ins w:id="961" w:author="Zaoral Timo (inf19133)" w:date="2020-10-26T16:41:00Z">
        <w:r w:rsidRPr="00A21CCD">
          <w:rPr>
            <w:lang w:val="en-GB"/>
            <w:rPrChange w:id="962" w:author="Zaoral Timo (inf19133)" w:date="2020-10-26T16:41:00Z">
              <w:rPr>
                <w:b w:val="0"/>
                <w:bCs w:val="0"/>
                <w:iCs w:val="0"/>
              </w:rPr>
            </w:rPrChange>
          </w:rPr>
          <w:t>The size of the fields can be adjusted in height, which is unnecessary because line breaks are not possible.</w:t>
        </w:r>
      </w:ins>
    </w:p>
    <w:p w14:paraId="662213D8" w14:textId="77777777" w:rsidR="00042AA7" w:rsidRDefault="00A515C1">
      <w:pPr>
        <w:keepNext/>
        <w:ind w:left="709"/>
        <w:rPr>
          <w:ins w:id="963" w:author="Zaoral Timo (inf19133)" w:date="2020-10-26T17:15:00Z"/>
        </w:rPr>
      </w:pPr>
      <w:ins w:id="964" w:author="Zaoral Timo (inf19133)" w:date="2020-10-26T13:43:00Z">
        <w:r>
          <w:rPr>
            <w:noProof/>
          </w:rPr>
          <w:drawing>
            <wp:inline distT="0" distB="0" distL="0" distR="0" wp14:anchorId="06EEA1D1" wp14:editId="15B2272D">
              <wp:extent cx="5759450" cy="2101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101850"/>
                      </a:xfrm>
                      <a:prstGeom prst="rect">
                        <a:avLst/>
                      </a:prstGeom>
                    </pic:spPr>
                  </pic:pic>
                </a:graphicData>
              </a:graphic>
            </wp:inline>
          </w:drawing>
        </w:r>
      </w:ins>
    </w:p>
    <w:p w14:paraId="0715BAA1" w14:textId="756B04D0" w:rsidR="00A515C1" w:rsidRDefault="00042AA7" w:rsidP="00042AA7">
      <w:pPr>
        <w:pStyle w:val="Beschriftung"/>
        <w:ind w:firstLine="709"/>
        <w:rPr>
          <w:ins w:id="965" w:author="Zaoral Timo (inf19133)" w:date="2020-10-26T17:15:00Z"/>
        </w:rPr>
      </w:pPr>
      <w:bookmarkStart w:id="966" w:name="_Toc55805724"/>
      <w:ins w:id="967" w:author="Zaoral Timo (inf19133)" w:date="2020-10-26T17:15:00Z">
        <w:r>
          <w:t xml:space="preserve">Figure </w:t>
        </w:r>
        <w:r>
          <w:fldChar w:fldCharType="begin"/>
        </w:r>
        <w:r>
          <w:instrText xml:space="preserve"> SEQ Figure \* ARABIC </w:instrText>
        </w:r>
      </w:ins>
      <w:r>
        <w:fldChar w:fldCharType="separate"/>
      </w:r>
      <w:ins w:id="968" w:author="Zaoral Timo (inf19133)" w:date="2020-11-09T09:18:00Z">
        <w:r w:rsidR="00AA5A9D">
          <w:rPr>
            <w:noProof/>
          </w:rPr>
          <w:t>6</w:t>
        </w:r>
      </w:ins>
      <w:ins w:id="969" w:author="Zaoral Timo (inf19133)" w:date="2020-10-26T17:15:00Z">
        <w:r>
          <w:fldChar w:fldCharType="end"/>
        </w:r>
        <w:r>
          <w:t xml:space="preserve"> NF60</w:t>
        </w:r>
        <w:bookmarkEnd w:id="966"/>
      </w:ins>
    </w:p>
    <w:p w14:paraId="4B76DF65" w14:textId="7E025C70" w:rsidR="00042AA7" w:rsidRPr="00042AA7" w:rsidRDefault="00042AA7">
      <w:pPr>
        <w:spacing w:line="240" w:lineRule="auto"/>
        <w:jc w:val="left"/>
        <w:rPr>
          <w:ins w:id="970" w:author="Zaoral Timo (inf19133)" w:date="2020-10-26T13:42:00Z"/>
          <w:rFonts w:cs="Mangal"/>
          <w:i/>
          <w:rPrChange w:id="971" w:author="Zaoral Timo (inf19133)" w:date="2020-10-26T17:15:00Z">
            <w:rPr>
              <w:ins w:id="972" w:author="Zaoral Timo (inf19133)" w:date="2020-10-26T13:42:00Z"/>
            </w:rPr>
          </w:rPrChange>
        </w:rPr>
        <w:pPrChange w:id="973" w:author="Zaoral Timo (inf19133)" w:date="2020-10-26T17:15:00Z">
          <w:pPr>
            <w:pStyle w:val="berschrift2"/>
          </w:pPr>
        </w:pPrChange>
      </w:pPr>
      <w:ins w:id="974" w:author="Zaoral Timo (inf19133)" w:date="2020-10-26T17:15:00Z">
        <w:r>
          <w:br w:type="page"/>
        </w:r>
      </w:ins>
    </w:p>
    <w:p w14:paraId="66E5933E" w14:textId="42B8CA1B" w:rsidR="00A515C1" w:rsidRDefault="00A515C1" w:rsidP="00A515C1">
      <w:pPr>
        <w:pStyle w:val="berschrift2"/>
        <w:rPr>
          <w:ins w:id="975" w:author="Zaoral Timo (inf19133)" w:date="2020-10-26T13:48:00Z"/>
          <w:lang w:val="en-GB"/>
        </w:rPr>
      </w:pPr>
      <w:bookmarkStart w:id="976" w:name="_Toc55805678"/>
      <w:ins w:id="977" w:author="Zaoral Timo (inf19133)" w:date="2020-10-26T13:45:00Z">
        <w:r>
          <w:rPr>
            <w:lang w:val="en-GB"/>
          </w:rPr>
          <w:lastRenderedPageBreak/>
          <w:t>/NF7</w:t>
        </w:r>
        <w:r w:rsidRPr="44CF3D20">
          <w:rPr>
            <w:lang w:val="en-GB"/>
          </w:rPr>
          <w:t>0/</w:t>
        </w:r>
      </w:ins>
      <w:ins w:id="978" w:author="Zaoral Timo (inf19133)" w:date="2020-10-26T14:10:00Z">
        <w:r w:rsidR="00F37029">
          <w:rPr>
            <w:lang w:val="en-GB"/>
          </w:rPr>
          <w:t>Header Overview</w:t>
        </w:r>
      </w:ins>
      <w:bookmarkEnd w:id="976"/>
    </w:p>
    <w:p w14:paraId="665D587D" w14:textId="0DF15BD5" w:rsidR="00A515C1" w:rsidRPr="00A21CCD" w:rsidRDefault="00A21CCD">
      <w:pPr>
        <w:spacing w:line="240" w:lineRule="auto"/>
        <w:ind w:firstLine="709"/>
        <w:rPr>
          <w:ins w:id="979" w:author="Zaoral Timo (inf19133)" w:date="2020-10-26T13:48:00Z"/>
          <w:lang w:val="en-GB"/>
          <w:rPrChange w:id="980" w:author="Zaoral Timo (inf19133)" w:date="2020-10-26T16:42:00Z">
            <w:rPr>
              <w:ins w:id="981" w:author="Zaoral Timo (inf19133)" w:date="2020-10-26T13:48:00Z"/>
            </w:rPr>
          </w:rPrChange>
        </w:rPr>
        <w:pPrChange w:id="982" w:author="Zaoral Timo (inf19133)" w:date="2020-10-26T13:48:00Z">
          <w:pPr>
            <w:spacing w:line="240" w:lineRule="auto"/>
          </w:pPr>
        </w:pPrChange>
      </w:pPr>
      <w:ins w:id="983" w:author="Zaoral Timo (inf19133)" w:date="2020-10-26T16:42:00Z">
        <w:r w:rsidRPr="00A21CCD">
          <w:rPr>
            <w:lang w:val="en-GB"/>
            <w:rPrChange w:id="984" w:author="Zaoral Timo (inf19133)" w:date="2020-10-26T16:42:00Z">
              <w:rPr/>
            </w:rPrChange>
          </w:rPr>
          <w:t>An unnecessary grey field is displayed in the Header tab.</w:t>
        </w:r>
        <w:r>
          <w:rPr>
            <w:lang w:val="en-GB"/>
          </w:rPr>
          <w:t xml:space="preserve"> </w:t>
        </w:r>
        <w:r w:rsidRPr="00A21CCD">
          <w:rPr>
            <w:lang w:val="en-GB"/>
          </w:rPr>
          <w:t>This should be removed</w:t>
        </w:r>
        <w:r>
          <w:rPr>
            <w:lang w:val="en-GB"/>
          </w:rPr>
          <w:t>.</w:t>
        </w:r>
      </w:ins>
    </w:p>
    <w:p w14:paraId="0460A1F1" w14:textId="77777777" w:rsidR="00A515C1" w:rsidRPr="00042AA7" w:rsidRDefault="00A515C1">
      <w:pPr>
        <w:ind w:left="709"/>
        <w:rPr>
          <w:ins w:id="985" w:author="Zaoral Timo (inf19133)" w:date="2020-10-26T13:47:00Z"/>
          <w:lang w:val="en-GB"/>
        </w:rPr>
        <w:pPrChange w:id="986" w:author="Zaoral Timo (inf19133)" w:date="2020-10-26T13:48:00Z">
          <w:pPr>
            <w:pStyle w:val="berschrift2"/>
          </w:pPr>
        </w:pPrChange>
      </w:pPr>
    </w:p>
    <w:p w14:paraId="57DBC3C4" w14:textId="77777777" w:rsidR="00042AA7" w:rsidRDefault="00A515C1">
      <w:pPr>
        <w:keepNext/>
        <w:ind w:left="709"/>
        <w:rPr>
          <w:ins w:id="987" w:author="Zaoral Timo (inf19133)" w:date="2020-10-26T17:15:00Z"/>
        </w:rPr>
      </w:pPr>
      <w:ins w:id="988" w:author="Zaoral Timo (inf19133)" w:date="2020-10-26T13:48:00Z">
        <w:r>
          <w:rPr>
            <w:noProof/>
          </w:rPr>
          <w:drawing>
            <wp:inline distT="0" distB="0" distL="0" distR="0" wp14:anchorId="191F285A" wp14:editId="0CDD0BBB">
              <wp:extent cx="5759450" cy="229743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297430"/>
                      </a:xfrm>
                      <a:prstGeom prst="rect">
                        <a:avLst/>
                      </a:prstGeom>
                    </pic:spPr>
                  </pic:pic>
                </a:graphicData>
              </a:graphic>
            </wp:inline>
          </w:drawing>
        </w:r>
      </w:ins>
    </w:p>
    <w:p w14:paraId="073B2D84" w14:textId="697E72EA" w:rsidR="00A515C1" w:rsidRDefault="00042AA7">
      <w:pPr>
        <w:pStyle w:val="Beschriftung"/>
        <w:ind w:firstLine="709"/>
        <w:rPr>
          <w:ins w:id="989" w:author="Zaoral Timo (inf19133)" w:date="2020-10-26T13:49:00Z"/>
        </w:rPr>
        <w:pPrChange w:id="990" w:author="Zaoral Timo (inf19133)" w:date="2020-10-26T17:16:00Z">
          <w:pPr>
            <w:ind w:left="709"/>
          </w:pPr>
        </w:pPrChange>
      </w:pPr>
      <w:bookmarkStart w:id="991" w:name="_Toc55805725"/>
      <w:ins w:id="992" w:author="Zaoral Timo (inf19133)" w:date="2020-10-26T17:15:00Z">
        <w:r>
          <w:t xml:space="preserve">Figure </w:t>
        </w:r>
        <w:r>
          <w:fldChar w:fldCharType="begin"/>
        </w:r>
        <w:r>
          <w:instrText xml:space="preserve"> SEQ Figure \* ARABIC </w:instrText>
        </w:r>
      </w:ins>
      <w:r>
        <w:fldChar w:fldCharType="separate"/>
      </w:r>
      <w:ins w:id="993" w:author="Zaoral Timo (inf19133)" w:date="2020-11-09T09:18:00Z">
        <w:r w:rsidR="00AA5A9D">
          <w:rPr>
            <w:noProof/>
          </w:rPr>
          <w:t>7</w:t>
        </w:r>
      </w:ins>
      <w:ins w:id="994" w:author="Zaoral Timo (inf19133)" w:date="2020-10-26T17:15:00Z">
        <w:r>
          <w:fldChar w:fldCharType="end"/>
        </w:r>
        <w:r>
          <w:t xml:space="preserve"> NF70</w:t>
        </w:r>
      </w:ins>
      <w:bookmarkEnd w:id="991"/>
    </w:p>
    <w:p w14:paraId="2A4CC7A7" w14:textId="719105AA" w:rsidR="00AC10EB" w:rsidRDefault="00AC10EB" w:rsidP="00AC10EB">
      <w:pPr>
        <w:pStyle w:val="berschrift2"/>
        <w:rPr>
          <w:ins w:id="995" w:author="Zaoral Timo (inf19133)" w:date="2020-10-26T13:56:00Z"/>
          <w:lang w:val="en-GB"/>
        </w:rPr>
      </w:pPr>
      <w:bookmarkStart w:id="996" w:name="_Toc55805679"/>
      <w:ins w:id="997" w:author="Zaoral Timo (inf19133)" w:date="2020-10-26T13:55:00Z">
        <w:r>
          <w:rPr>
            <w:lang w:val="en-GB"/>
          </w:rPr>
          <w:t>/NF</w:t>
        </w:r>
      </w:ins>
      <w:ins w:id="998" w:author="Zaoral Timo (inf19133)" w:date="2020-10-26T13:59:00Z">
        <w:r>
          <w:rPr>
            <w:lang w:val="en-GB"/>
          </w:rPr>
          <w:t>8</w:t>
        </w:r>
      </w:ins>
      <w:ins w:id="999" w:author="Zaoral Timo (inf19133)" w:date="2020-10-26T13:55:00Z">
        <w:r w:rsidRPr="44CF3D20">
          <w:rPr>
            <w:lang w:val="en-GB"/>
          </w:rPr>
          <w:t>0/</w:t>
        </w:r>
      </w:ins>
      <w:ins w:id="1000" w:author="Zaoral Timo (inf19133)" w:date="2020-10-26T13:59:00Z">
        <w:r>
          <w:rPr>
            <w:lang w:val="en-GB"/>
          </w:rPr>
          <w:t>Design of the Button’s</w:t>
        </w:r>
      </w:ins>
      <w:bookmarkEnd w:id="996"/>
    </w:p>
    <w:p w14:paraId="687B797A" w14:textId="240983C3" w:rsidR="00AC10EB" w:rsidRPr="00042AA7" w:rsidRDefault="00A21CCD">
      <w:pPr>
        <w:ind w:left="709"/>
        <w:rPr>
          <w:ins w:id="1001" w:author="Zaoral Timo (inf19133)" w:date="2020-10-26T13:55:00Z"/>
          <w:lang w:val="en-GB"/>
        </w:rPr>
        <w:pPrChange w:id="1002" w:author="Zaoral Timo (inf19133)" w:date="2020-10-26T13:56:00Z">
          <w:pPr>
            <w:pStyle w:val="berschrift2"/>
          </w:pPr>
        </w:pPrChange>
      </w:pPr>
      <w:ins w:id="1003" w:author="Zaoral Timo (inf19133)" w:date="2020-10-26T16:42:00Z">
        <w:r w:rsidRPr="00A21CCD">
          <w:rPr>
            <w:lang w:val="en-GB"/>
            <w:rPrChange w:id="1004" w:author="Zaoral Timo (inf19133)" w:date="2020-10-26T16:42:00Z">
              <w:rPr>
                <w:b w:val="0"/>
                <w:bCs w:val="0"/>
                <w:iCs w:val="0"/>
              </w:rPr>
            </w:rPrChange>
          </w:rPr>
          <w:t>In general, buttons are very difficult to recognize as such and do not have a uniform style.</w:t>
        </w:r>
      </w:ins>
    </w:p>
    <w:p w14:paraId="5545B871" w14:textId="77777777" w:rsidR="00042AA7" w:rsidRDefault="00AC10EB">
      <w:pPr>
        <w:keepNext/>
        <w:ind w:left="709"/>
        <w:rPr>
          <w:ins w:id="1005" w:author="Zaoral Timo (inf19133)" w:date="2020-10-26T17:16:00Z"/>
        </w:rPr>
      </w:pPr>
      <w:ins w:id="1006" w:author="Zaoral Timo (inf19133)" w:date="2020-10-26T13:55:00Z">
        <w:r>
          <w:rPr>
            <w:noProof/>
          </w:rPr>
          <w:drawing>
            <wp:anchor distT="0" distB="0" distL="114300" distR="114300" simplePos="0" relativeHeight="251659264" behindDoc="0" locked="0" layoutInCell="1" allowOverlap="1" wp14:anchorId="71EA2E20" wp14:editId="3A390205">
              <wp:simplePos x="0" y="0"/>
              <wp:positionH relativeFrom="margin">
                <wp:align>center</wp:align>
              </wp:positionH>
              <wp:positionV relativeFrom="paragraph">
                <wp:posOffset>6985</wp:posOffset>
              </wp:positionV>
              <wp:extent cx="1707515" cy="1264920"/>
              <wp:effectExtent l="0" t="0" r="6985" b="0"/>
              <wp:wrapThrough wrapText="bothSides">
                <wp:wrapPolygon edited="0">
                  <wp:start x="0" y="0"/>
                  <wp:lineTo x="0" y="21145"/>
                  <wp:lineTo x="21447" y="21145"/>
                  <wp:lineTo x="21447" y="0"/>
                  <wp:lineTo x="0" y="0"/>
                </wp:wrapPolygon>
              </wp:wrapThrough>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07515" cy="1264920"/>
                      </a:xfrm>
                      <a:prstGeom prst="rect">
                        <a:avLst/>
                      </a:prstGeom>
                    </pic:spPr>
                  </pic:pic>
                </a:graphicData>
              </a:graphic>
              <wp14:sizeRelH relativeFrom="margin">
                <wp14:pctWidth>0</wp14:pctWidth>
              </wp14:sizeRelH>
              <wp14:sizeRelV relativeFrom="margin">
                <wp14:pctHeight>0</wp14:pctHeight>
              </wp14:sizeRelV>
            </wp:anchor>
          </w:drawing>
        </w:r>
      </w:ins>
      <w:ins w:id="1007" w:author="Zaoral Timo (inf19133)" w:date="2020-10-26T13:56:00Z">
        <w:r>
          <w:rPr>
            <w:noProof/>
          </w:rPr>
          <w:drawing>
            <wp:inline distT="0" distB="0" distL="0" distR="0" wp14:anchorId="1F11542B" wp14:editId="55201856">
              <wp:extent cx="1447800" cy="1285875"/>
              <wp:effectExtent l="0" t="0" r="0"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7800" cy="1285875"/>
                      </a:xfrm>
                      <a:prstGeom prst="rect">
                        <a:avLst/>
                      </a:prstGeom>
                    </pic:spPr>
                  </pic:pic>
                </a:graphicData>
              </a:graphic>
            </wp:inline>
          </w:drawing>
        </w:r>
      </w:ins>
    </w:p>
    <w:p w14:paraId="0186E561" w14:textId="1E88774F" w:rsidR="00AC10EB" w:rsidRPr="00FE4AFF" w:rsidRDefault="00042AA7">
      <w:pPr>
        <w:pStyle w:val="Beschriftung"/>
        <w:ind w:firstLine="709"/>
        <w:rPr>
          <w:ins w:id="1008" w:author="Zaoral Timo (inf19133)" w:date="2020-10-26T13:56:00Z"/>
          <w:rPrChange w:id="1009" w:author="Zaoral Timo (inf19133)" w:date="2020-10-26T17:16:00Z">
            <w:rPr>
              <w:ins w:id="1010" w:author="Zaoral Timo (inf19133)" w:date="2020-10-26T13:56:00Z"/>
              <w:lang w:val="en-GB"/>
            </w:rPr>
          </w:rPrChange>
        </w:rPr>
        <w:pPrChange w:id="1011" w:author="Zaoral Timo (inf19133)" w:date="2020-10-26T17:16:00Z">
          <w:pPr>
            <w:ind w:left="709"/>
          </w:pPr>
        </w:pPrChange>
      </w:pPr>
      <w:bookmarkStart w:id="1012" w:name="_Toc55805726"/>
      <w:ins w:id="1013" w:author="Zaoral Timo (inf19133)" w:date="2020-10-26T17:16:00Z">
        <w:r>
          <w:t xml:space="preserve">Figure </w:t>
        </w:r>
        <w:r>
          <w:fldChar w:fldCharType="begin"/>
        </w:r>
        <w:r>
          <w:instrText xml:space="preserve"> SEQ Figure \* ARABIC </w:instrText>
        </w:r>
      </w:ins>
      <w:r>
        <w:fldChar w:fldCharType="separate"/>
      </w:r>
      <w:ins w:id="1014" w:author="Zaoral Timo (inf19133)" w:date="2020-11-09T09:18:00Z">
        <w:r w:rsidR="00AA5A9D">
          <w:rPr>
            <w:noProof/>
          </w:rPr>
          <w:t>8</w:t>
        </w:r>
      </w:ins>
      <w:ins w:id="1015" w:author="Zaoral Timo (inf19133)" w:date="2020-10-26T17:16:00Z">
        <w:r>
          <w:fldChar w:fldCharType="end"/>
        </w:r>
        <w:r>
          <w:t xml:space="preserve"> NF80</w:t>
        </w:r>
      </w:ins>
      <w:bookmarkEnd w:id="1012"/>
      <w:ins w:id="1016" w:author="Zaoral Timo (inf19133)" w:date="2020-10-26T14:02:00Z">
        <w:r w:rsidR="00AC10EB">
          <w:rPr>
            <w:lang w:val="en-GB"/>
          </w:rPr>
          <w:br w:type="page"/>
        </w:r>
      </w:ins>
    </w:p>
    <w:p w14:paraId="2495F444" w14:textId="2BF2C950" w:rsidR="00AC10EB" w:rsidRDefault="00AC10EB" w:rsidP="00AC10EB">
      <w:pPr>
        <w:pStyle w:val="berschrift2"/>
        <w:rPr>
          <w:ins w:id="1017" w:author="Zaoral Timo (inf19133)" w:date="2020-10-26T14:01:00Z"/>
          <w:lang w:val="en-GB"/>
        </w:rPr>
      </w:pPr>
      <w:bookmarkStart w:id="1018" w:name="_Toc55805680"/>
      <w:ins w:id="1019" w:author="Zaoral Timo (inf19133)" w:date="2020-10-26T13:59:00Z">
        <w:r>
          <w:rPr>
            <w:lang w:val="en-GB"/>
          </w:rPr>
          <w:lastRenderedPageBreak/>
          <w:t>/NF</w:t>
        </w:r>
      </w:ins>
      <w:ins w:id="1020" w:author="Zaoral Timo (inf19133)" w:date="2020-10-26T14:02:00Z">
        <w:r w:rsidR="00F37029">
          <w:rPr>
            <w:lang w:val="en-GB"/>
          </w:rPr>
          <w:t>9</w:t>
        </w:r>
      </w:ins>
      <w:ins w:id="1021" w:author="Zaoral Timo (inf19133)" w:date="2020-10-26T13:59:00Z">
        <w:r w:rsidRPr="44CF3D20">
          <w:rPr>
            <w:lang w:val="en-GB"/>
          </w:rPr>
          <w:t>0/</w:t>
        </w:r>
        <w:r>
          <w:rPr>
            <w:lang w:val="en-GB"/>
          </w:rPr>
          <w:t>Design</w:t>
        </w:r>
      </w:ins>
      <w:ins w:id="1022" w:author="Zaoral Timo (inf19133)" w:date="2020-10-26T14:09:00Z">
        <w:r w:rsidR="00F37029">
          <w:rPr>
            <w:lang w:val="en-GB"/>
          </w:rPr>
          <w:t xml:space="preserve"> of</w:t>
        </w:r>
      </w:ins>
      <w:ins w:id="1023" w:author="Zaoral Timo (inf19133)" w:date="2020-10-26T13:59:00Z">
        <w:r>
          <w:rPr>
            <w:lang w:val="en-GB"/>
          </w:rPr>
          <w:t xml:space="preserve"> the </w:t>
        </w:r>
      </w:ins>
      <w:ins w:id="1024" w:author="Zaoral Timo (inf19133)" w:date="2020-10-26T14:00:00Z">
        <w:r>
          <w:rPr>
            <w:lang w:val="en-GB"/>
          </w:rPr>
          <w:t>Tab’s</w:t>
        </w:r>
      </w:ins>
      <w:bookmarkEnd w:id="1018"/>
    </w:p>
    <w:p w14:paraId="323740A5" w14:textId="74AE72E7" w:rsidR="00AC10EB" w:rsidRPr="00042AA7" w:rsidRDefault="009104A8">
      <w:pPr>
        <w:pStyle w:val="Textkrper"/>
        <w:ind w:left="709"/>
        <w:rPr>
          <w:ins w:id="1025" w:author="Zaoral Timo (inf19133)" w:date="2020-10-26T14:00:00Z"/>
          <w:lang w:val="en-GB"/>
        </w:rPr>
        <w:pPrChange w:id="1026" w:author="Zaoral Timo (inf19133)" w:date="2020-10-26T16:44:00Z">
          <w:pPr>
            <w:pStyle w:val="berschrift2"/>
          </w:pPr>
        </w:pPrChange>
      </w:pPr>
      <w:ins w:id="1027" w:author="Zaoral Timo (inf19133)" w:date="2020-10-26T16:44:00Z">
        <w:r w:rsidRPr="009104A8">
          <w:rPr>
            <w:lang w:val="en-GB"/>
            <w:rPrChange w:id="1028" w:author="Zaoral Timo (inf19133)" w:date="2020-10-26T16:44:00Z">
              <w:rPr>
                <w:b w:val="0"/>
                <w:bCs w:val="0"/>
                <w:iCs w:val="0"/>
              </w:rPr>
            </w:rPrChange>
          </w:rPr>
          <w:t>As shown in Figure 9, tabs are displayed differently and are not delimited by edges. This should be made uniform.</w:t>
        </w:r>
      </w:ins>
    </w:p>
    <w:p w14:paraId="10E70088" w14:textId="77777777" w:rsidR="00FE4AFF" w:rsidRDefault="00AC10EB">
      <w:pPr>
        <w:keepNext/>
        <w:ind w:left="709"/>
        <w:rPr>
          <w:ins w:id="1029" w:author="Zaoral Timo (inf19133)" w:date="2020-10-26T17:16:00Z"/>
        </w:rPr>
      </w:pPr>
      <w:ins w:id="1030" w:author="Zaoral Timo (inf19133)" w:date="2020-10-26T14:00:00Z">
        <w:r>
          <w:rPr>
            <w:noProof/>
          </w:rPr>
          <w:drawing>
            <wp:inline distT="0" distB="0" distL="0" distR="0" wp14:anchorId="4F53EE19" wp14:editId="1C1134D2">
              <wp:extent cx="5759450" cy="457581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75810"/>
                      </a:xfrm>
                      <a:prstGeom prst="rect">
                        <a:avLst/>
                      </a:prstGeom>
                    </pic:spPr>
                  </pic:pic>
                </a:graphicData>
              </a:graphic>
            </wp:inline>
          </w:drawing>
        </w:r>
      </w:ins>
    </w:p>
    <w:p w14:paraId="772E3E88" w14:textId="1D011B74" w:rsidR="00F37029" w:rsidRDefault="00FE4AFF">
      <w:pPr>
        <w:pStyle w:val="Beschriftung"/>
        <w:ind w:left="709"/>
        <w:rPr>
          <w:ins w:id="1031" w:author="Zaoral Timo (inf19133)" w:date="2020-10-26T14:02:00Z"/>
        </w:rPr>
        <w:pPrChange w:id="1032" w:author="Zaoral Timo (inf19133)" w:date="2020-10-26T17:16:00Z">
          <w:pPr>
            <w:ind w:left="709"/>
          </w:pPr>
        </w:pPrChange>
      </w:pPr>
      <w:bookmarkStart w:id="1033" w:name="_Toc55805727"/>
      <w:ins w:id="1034" w:author="Zaoral Timo (inf19133)" w:date="2020-10-26T17:16:00Z">
        <w:r>
          <w:t xml:space="preserve">Figure </w:t>
        </w:r>
        <w:r>
          <w:fldChar w:fldCharType="begin"/>
        </w:r>
        <w:r>
          <w:instrText xml:space="preserve"> SEQ Figure \* ARABIC </w:instrText>
        </w:r>
      </w:ins>
      <w:r>
        <w:fldChar w:fldCharType="separate"/>
      </w:r>
      <w:ins w:id="1035" w:author="Zaoral Timo (inf19133)" w:date="2020-11-09T09:18:00Z">
        <w:r w:rsidR="00AA5A9D">
          <w:rPr>
            <w:noProof/>
          </w:rPr>
          <w:t>9</w:t>
        </w:r>
      </w:ins>
      <w:ins w:id="1036" w:author="Zaoral Timo (inf19133)" w:date="2020-10-26T17:16:00Z">
        <w:r>
          <w:fldChar w:fldCharType="end"/>
        </w:r>
        <w:r>
          <w:t xml:space="preserve"> NF90</w:t>
        </w:r>
      </w:ins>
      <w:bookmarkEnd w:id="1033"/>
    </w:p>
    <w:p w14:paraId="2BB24B92" w14:textId="3283F3B2" w:rsidR="000E0AFD" w:rsidRDefault="000E0AFD" w:rsidP="000E0AFD">
      <w:pPr>
        <w:pStyle w:val="berschrift2"/>
        <w:rPr>
          <w:ins w:id="1037" w:author="Zaoral Timo (inf19133)" w:date="2020-11-06T10:45:00Z"/>
          <w:lang w:val="en-GB"/>
        </w:rPr>
      </w:pPr>
      <w:bookmarkStart w:id="1038" w:name="_Toc55805681"/>
      <w:ins w:id="1039" w:author="Zaoral Timo (inf19133)" w:date="2020-11-06T10:45:00Z">
        <w:r>
          <w:rPr>
            <w:lang w:val="en-GB"/>
          </w:rPr>
          <w:t>/NF</w:t>
        </w:r>
      </w:ins>
      <w:ins w:id="1040" w:author="Zaoral Timo (inf19133)" w:date="2020-11-06T10:50:00Z">
        <w:r w:rsidR="00BC69DF">
          <w:rPr>
            <w:lang w:val="en-GB"/>
          </w:rPr>
          <w:t>100</w:t>
        </w:r>
      </w:ins>
      <w:ins w:id="1041" w:author="Zaoral Timo (inf19133)" w:date="2020-11-06T10:45:00Z">
        <w:r w:rsidRPr="44CF3D20">
          <w:rPr>
            <w:lang w:val="en-GB"/>
          </w:rPr>
          <w:t>/</w:t>
        </w:r>
        <w:r>
          <w:rPr>
            <w:lang w:val="en-GB"/>
          </w:rPr>
          <w:t>Testability of AML device</w:t>
        </w:r>
        <w:bookmarkEnd w:id="1038"/>
      </w:ins>
    </w:p>
    <w:p w14:paraId="451BE5B5" w14:textId="3D3F88A7" w:rsidR="000E0AFD" w:rsidRPr="00732BF9" w:rsidRDefault="000E0AFD">
      <w:pPr>
        <w:ind w:firstLine="709"/>
        <w:rPr>
          <w:ins w:id="1042" w:author="Zaoral Timo (inf19133)" w:date="2020-11-06T10:45:00Z"/>
          <w:lang w:val="en-GB"/>
        </w:rPr>
        <w:pPrChange w:id="1043" w:author="Zaoral Timo (inf19133)" w:date="2020-11-06T10:47:00Z">
          <w:pPr>
            <w:pStyle w:val="berschrift2"/>
          </w:pPr>
        </w:pPrChange>
      </w:pPr>
      <w:ins w:id="1044" w:author="Zaoral Timo (inf19133)" w:date="2020-11-06T10:45:00Z">
        <w:r w:rsidRPr="000E0AFD">
          <w:rPr>
            <w:lang w:val="en-GB"/>
          </w:rPr>
          <w:t>A created AML device should be validated by the AML Component Checker.[</w:t>
        </w:r>
        <w:r>
          <w:rPr>
            <w:lang w:val="en-GB"/>
          </w:rPr>
          <w:t>5</w:t>
        </w:r>
        <w:r w:rsidRPr="000E0AFD">
          <w:rPr>
            <w:lang w:val="en-GB"/>
          </w:rPr>
          <w:t>]</w:t>
        </w:r>
      </w:ins>
    </w:p>
    <w:p w14:paraId="6F304826" w14:textId="77777777" w:rsidR="00AC10EB" w:rsidRPr="00AC10EB" w:rsidRDefault="00AC10EB">
      <w:pPr>
        <w:pStyle w:val="berschrift2"/>
        <w:numPr>
          <w:ilvl w:val="0"/>
          <w:numId w:val="0"/>
        </w:numPr>
        <w:rPr>
          <w:ins w:id="1045" w:author="Zaoral Timo (inf19133)" w:date="2020-10-26T13:54:00Z"/>
          <w:lang w:val="en-GB"/>
          <w:rPrChange w:id="1046" w:author="Zaoral Timo (inf19133)" w:date="2020-10-26T13:55:00Z">
            <w:rPr>
              <w:ins w:id="1047" w:author="Zaoral Timo (inf19133)" w:date="2020-10-26T13:54:00Z"/>
              <w:noProof/>
            </w:rPr>
          </w:rPrChange>
        </w:rPr>
        <w:pPrChange w:id="1048" w:author="Zaoral Timo (inf19133)" w:date="2020-10-26T17:16:00Z">
          <w:pPr>
            <w:pStyle w:val="berschrift2"/>
          </w:pPr>
        </w:pPrChange>
      </w:pPr>
    </w:p>
    <w:p w14:paraId="79A4C83E" w14:textId="17C219D1" w:rsidR="00D10E3E" w:rsidRPr="00687C0A" w:rsidDel="00AC10EB" w:rsidRDefault="00D10E3E">
      <w:pPr>
        <w:pStyle w:val="berschrift2"/>
        <w:numPr>
          <w:ilvl w:val="0"/>
          <w:numId w:val="0"/>
        </w:numPr>
        <w:ind w:left="431"/>
        <w:rPr>
          <w:del w:id="1049" w:author="Zaoral Timo (inf19133)" w:date="2020-10-26T13:52:00Z"/>
          <w:rStyle w:val="Erluterungen"/>
          <w:rFonts w:asciiTheme="minorHAnsi" w:hAnsiTheme="minorHAnsi" w:cstheme="minorBidi"/>
          <w:b w:val="0"/>
          <w:bCs w:val="0"/>
          <w:i w:val="0"/>
          <w:iCs w:val="0"/>
          <w:color w:val="000000" w:themeColor="text1"/>
          <w:lang w:val="en-GB"/>
        </w:rPr>
        <w:pPrChange w:id="1050" w:author="Zaoral Timo (inf19133)" w:date="2020-10-26T13:54:00Z">
          <w:pPr>
            <w:tabs>
              <w:tab w:val="left" w:pos="2700"/>
            </w:tabs>
          </w:pPr>
        </w:pPrChange>
      </w:pPr>
    </w:p>
    <w:p w14:paraId="4E1B529B" w14:textId="77777777" w:rsidR="00967C33" w:rsidRPr="000D087D" w:rsidRDefault="00967C33">
      <w:pPr>
        <w:pStyle w:val="berschrift2"/>
        <w:numPr>
          <w:ilvl w:val="0"/>
          <w:numId w:val="0"/>
        </w:numPr>
        <w:ind w:left="431"/>
        <w:rPr>
          <w:lang w:val="en-GB"/>
        </w:rPr>
        <w:pPrChange w:id="1051" w:author="Zaoral Timo (inf19133)" w:date="2020-10-26T13:54:00Z">
          <w:pPr/>
        </w:pPrChange>
      </w:pPr>
    </w:p>
    <w:bookmarkEnd w:id="760"/>
    <w:bookmarkEnd w:id="761"/>
    <w:bookmarkEnd w:id="850"/>
    <w:bookmarkEnd w:id="851"/>
    <w:p w14:paraId="73C9681F" w14:textId="69431D6A" w:rsidR="00FA3ED8" w:rsidRPr="003479F9" w:rsidRDefault="000F6311" w:rsidP="44CF3D20">
      <w:pPr>
        <w:pStyle w:val="berschrift1"/>
        <w:rPr>
          <w:lang w:val="en-GB"/>
        </w:rPr>
      </w:pPr>
      <w:del w:id="1052" w:author="Markus Rentschler" w:date="2020-10-23T12:31:00Z">
        <w:r w:rsidDel="00A64FF8">
          <w:rPr>
            <w:lang w:val="en-GB"/>
          </w:rPr>
          <w:lastRenderedPageBreak/>
          <w:delText>Technical Changes</w:delText>
        </w:r>
      </w:del>
      <w:bookmarkStart w:id="1053" w:name="_Toc55805682"/>
      <w:ins w:id="1054" w:author="Markus Rentschler" w:date="2020-10-23T12:31:00Z">
        <w:r w:rsidR="00A64FF8">
          <w:rPr>
            <w:lang w:val="en-GB"/>
          </w:rPr>
          <w:t>Functional Requirements</w:t>
        </w:r>
      </w:ins>
      <w:bookmarkEnd w:id="1053"/>
    </w:p>
    <w:p w14:paraId="718EC97A" w14:textId="3DD48EBE" w:rsidR="00E56BFA" w:rsidRPr="00A64FF8" w:rsidRDefault="44CF3D20" w:rsidP="44CF3D20">
      <w:pPr>
        <w:pStyle w:val="berschrift2"/>
        <w:rPr>
          <w:rStyle w:val="Erluterungen"/>
          <w:rFonts w:ascii="Verdana" w:hAnsi="Verdana" w:cs="Arial"/>
          <w:i w:val="0"/>
          <w:iCs w:val="0"/>
          <w:color w:val="auto"/>
          <w:sz w:val="22"/>
          <w:szCs w:val="22"/>
          <w:lang w:val="en-US"/>
          <w:rPrChange w:id="1055" w:author="Markus Rentschler" w:date="2020-10-23T12:31:00Z">
            <w:rPr>
              <w:rStyle w:val="Erluterungen"/>
              <w:rFonts w:ascii="Verdana" w:hAnsi="Verdana" w:cs="Arial"/>
              <w:i w:val="0"/>
              <w:iCs w:val="0"/>
              <w:color w:val="auto"/>
              <w:kern w:val="1"/>
              <w:sz w:val="22"/>
              <w:szCs w:val="22"/>
            </w:rPr>
          </w:rPrChange>
        </w:rPr>
      </w:pPr>
      <w:bookmarkStart w:id="1056" w:name="_Hlk522107238"/>
      <w:del w:id="1057" w:author="Markus Rentschler" w:date="2020-10-23T12:42:00Z">
        <w:r w:rsidRPr="44CF3D20" w:rsidDel="0062713F">
          <w:rPr>
            <w:lang w:val="en-GB"/>
          </w:rPr>
          <w:delText>/</w:delText>
        </w:r>
        <w:r w:rsidR="000F6311" w:rsidDel="0062713F">
          <w:rPr>
            <w:lang w:val="en-GB"/>
          </w:rPr>
          <w:delText>TC</w:delText>
        </w:r>
      </w:del>
      <w:bookmarkStart w:id="1058" w:name="_Toc55805683"/>
      <w:ins w:id="1059" w:author="Markus Rentschler" w:date="2020-10-23T12:42:00Z">
        <w:r w:rsidR="0062713F">
          <w:rPr>
            <w:lang w:val="en-GB"/>
          </w:rPr>
          <w:t>/F</w:t>
        </w:r>
      </w:ins>
      <w:r w:rsidRPr="44CF3D20">
        <w:rPr>
          <w:lang w:val="en-GB"/>
        </w:rPr>
        <w:t>10/</w:t>
      </w:r>
      <w:del w:id="1060" w:author="Markus Rentschler" w:date="2020-10-23T12:31:00Z">
        <w:r w:rsidR="000F6311" w:rsidDel="00A64FF8">
          <w:rPr>
            <w:lang w:val="en-GB"/>
          </w:rPr>
          <w:delText>Manual</w:delText>
        </w:r>
      </w:del>
      <w:r w:rsidR="000F6311">
        <w:rPr>
          <w:lang w:val="en-GB"/>
        </w:rPr>
        <w:t xml:space="preserve"> Link</w:t>
      </w:r>
      <w:ins w:id="1061" w:author="Markus Rentschler" w:date="2020-10-23T12:31:00Z">
        <w:r w:rsidR="00A64FF8">
          <w:rPr>
            <w:lang w:val="en-GB"/>
          </w:rPr>
          <w:t xml:space="preserve"> to Manual</w:t>
        </w:r>
      </w:ins>
      <w:bookmarkEnd w:id="1058"/>
    </w:p>
    <w:p w14:paraId="5154064D" w14:textId="11C714F9" w:rsidR="000173D5" w:rsidRPr="009104A8" w:rsidRDefault="000F6311" w:rsidP="44CF3D20">
      <w:pPr>
        <w:ind w:firstLine="709"/>
        <w:rPr>
          <w:rFonts w:eastAsiaTheme="minorEastAsia"/>
          <w:lang w:val="en-GB"/>
          <w:rPrChange w:id="1062" w:author="Zaoral Timo (inf19133)" w:date="2020-10-26T16:45:00Z">
            <w:rPr>
              <w:rFonts w:eastAsiaTheme="minorEastAsia"/>
            </w:rPr>
          </w:rPrChange>
        </w:rPr>
      </w:pPr>
      <w:del w:id="1063" w:author="Zaoral Timo (inf19133)" w:date="2020-10-26T16:45:00Z">
        <w:r w:rsidRPr="009104A8" w:rsidDel="009104A8">
          <w:rPr>
            <w:rFonts w:eastAsiaTheme="minorEastAsia"/>
            <w:lang w:val="en-GB"/>
            <w:rPrChange w:id="1064" w:author="Zaoral Timo (inf19133)" w:date="2020-10-26T16:45:00Z">
              <w:rPr>
                <w:rFonts w:eastAsiaTheme="minorEastAsia"/>
              </w:rPr>
            </w:rPrChange>
          </w:rPr>
          <w:delText>D</w:delText>
        </w:r>
      </w:del>
      <w:ins w:id="1065" w:author="Zaoral Timo (inf19133)" w:date="2020-10-26T16:45:00Z">
        <w:r w:rsidR="009104A8" w:rsidRPr="009104A8">
          <w:rPr>
            <w:rFonts w:eastAsiaTheme="minorEastAsia"/>
            <w:lang w:val="en-GB"/>
            <w:rPrChange w:id="1066" w:author="Zaoral Timo (inf19133)" w:date="2020-10-26T16:45:00Z">
              <w:rPr>
                <w:rFonts w:eastAsiaTheme="minorEastAsia"/>
              </w:rPr>
            </w:rPrChange>
          </w:rPr>
          <w:t>The link under help/manual must be placed on a page that can be reached.</w:t>
        </w:r>
      </w:ins>
      <w:del w:id="1067" w:author="Zaoral Timo (inf19133)" w:date="2020-10-26T16:45:00Z">
        <w:r w:rsidRPr="009104A8" w:rsidDel="009104A8">
          <w:rPr>
            <w:rFonts w:eastAsiaTheme="minorEastAsia"/>
            <w:lang w:val="en-GB"/>
            <w:rPrChange w:id="1068" w:author="Zaoral Timo (inf19133)" w:date="2020-10-26T16:45:00Z">
              <w:rPr>
                <w:rFonts w:eastAsiaTheme="minorEastAsia"/>
              </w:rPr>
            </w:rPrChange>
          </w:rPr>
          <w:delText>er Link unter help/manual muss auf eine zu erreichende Seite gesetzt werden.</w:delText>
        </w:r>
      </w:del>
    </w:p>
    <w:p w14:paraId="29431DAD" w14:textId="77777777" w:rsidR="00FE4AFF" w:rsidRDefault="000F6311">
      <w:pPr>
        <w:keepNext/>
        <w:ind w:firstLine="709"/>
        <w:rPr>
          <w:ins w:id="1069" w:author="Zaoral Timo (inf19133)" w:date="2020-10-26T17:16:00Z"/>
        </w:rPr>
      </w:pPr>
      <w:r w:rsidRPr="000F6311">
        <w:rPr>
          <w:rFonts w:cstheme="minorBidi"/>
          <w:i/>
          <w:iCs/>
          <w:noProof/>
          <w:color w:val="000000" w:themeColor="text1"/>
          <w:lang w:val="en-GB"/>
        </w:rPr>
        <w:drawing>
          <wp:inline distT="0" distB="0" distL="0" distR="0" wp14:anchorId="2F666379" wp14:editId="0602E4DD">
            <wp:extent cx="1333686" cy="828791"/>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3686" cy="828791"/>
                    </a:xfrm>
                    <a:prstGeom prst="rect">
                      <a:avLst/>
                    </a:prstGeom>
                  </pic:spPr>
                </pic:pic>
              </a:graphicData>
            </a:graphic>
          </wp:inline>
        </w:drawing>
      </w:r>
    </w:p>
    <w:p w14:paraId="4710209D" w14:textId="167811F1" w:rsidR="000F6311" w:rsidRDefault="00FE4AFF">
      <w:pPr>
        <w:pStyle w:val="Beschriftung"/>
        <w:ind w:firstLine="709"/>
        <w:pPrChange w:id="1070" w:author="Zaoral Timo (inf19133)" w:date="2020-10-26T17:16:00Z">
          <w:pPr>
            <w:keepNext/>
            <w:ind w:firstLine="709"/>
          </w:pPr>
        </w:pPrChange>
      </w:pPr>
      <w:bookmarkStart w:id="1071" w:name="_Toc55805728"/>
      <w:ins w:id="1072" w:author="Zaoral Timo (inf19133)" w:date="2020-10-26T17:16:00Z">
        <w:r>
          <w:t xml:space="preserve">Figure </w:t>
        </w:r>
        <w:r>
          <w:fldChar w:fldCharType="begin"/>
        </w:r>
        <w:r>
          <w:instrText xml:space="preserve"> SEQ Figure \* ARABIC </w:instrText>
        </w:r>
      </w:ins>
      <w:r>
        <w:fldChar w:fldCharType="separate"/>
      </w:r>
      <w:ins w:id="1073" w:author="Zaoral Timo (inf19133)" w:date="2020-11-09T09:18:00Z">
        <w:r w:rsidR="00AA5A9D">
          <w:rPr>
            <w:noProof/>
          </w:rPr>
          <w:t>10</w:t>
        </w:r>
      </w:ins>
      <w:ins w:id="1074" w:author="Zaoral Timo (inf19133)" w:date="2020-10-26T17:16:00Z">
        <w:r>
          <w:fldChar w:fldCharType="end"/>
        </w:r>
        <w:r>
          <w:t xml:space="preserve"> F10</w:t>
        </w:r>
      </w:ins>
      <w:bookmarkEnd w:id="1071"/>
    </w:p>
    <w:p w14:paraId="6BC32E7A" w14:textId="192049DE" w:rsidR="000F6311" w:rsidRPr="00E56BFA" w:rsidDel="00FE4AFF" w:rsidRDefault="000F6311" w:rsidP="000F6311">
      <w:pPr>
        <w:pStyle w:val="Beschriftung"/>
        <w:ind w:firstLine="709"/>
        <w:rPr>
          <w:del w:id="1075" w:author="Zaoral Timo (inf19133)" w:date="2020-10-26T17:16:00Z"/>
          <w:rFonts w:cstheme="minorBidi"/>
          <w:i w:val="0"/>
          <w:iCs w:val="0"/>
          <w:color w:val="000000" w:themeColor="text1"/>
          <w:lang w:val="en-GB"/>
        </w:rPr>
      </w:pPr>
      <w:bookmarkStart w:id="1076" w:name="_Toc54614379"/>
      <w:del w:id="1077" w:author="Zaoral Timo (inf19133)" w:date="2020-10-26T17:16:00Z">
        <w:r w:rsidDel="00FE4AFF">
          <w:delText xml:space="preserve">Figure </w:delText>
        </w:r>
        <w:r w:rsidR="00A64548" w:rsidDel="00FE4AFF">
          <w:rPr>
            <w:i w:val="0"/>
            <w:iCs w:val="0"/>
          </w:rPr>
          <w:fldChar w:fldCharType="begin"/>
        </w:r>
        <w:r w:rsidR="00A64548" w:rsidDel="00FE4AFF">
          <w:delInstrText xml:space="preserve"> SEQ Figure \* ARABIC </w:delInstrText>
        </w:r>
        <w:r w:rsidR="00A64548" w:rsidDel="00FE4AFF">
          <w:rPr>
            <w:i w:val="0"/>
            <w:iCs w:val="0"/>
          </w:rPr>
          <w:fldChar w:fldCharType="separate"/>
        </w:r>
      </w:del>
      <w:del w:id="1078" w:author="Zaoral Timo (inf19133)" w:date="2020-10-26T13:43:00Z">
        <w:r w:rsidR="00A50C0F" w:rsidDel="00A515C1">
          <w:rPr>
            <w:noProof/>
          </w:rPr>
          <w:delText>6</w:delText>
        </w:r>
      </w:del>
      <w:del w:id="1079" w:author="Zaoral Timo (inf19133)" w:date="2020-10-26T17:16:00Z">
        <w:r w:rsidR="00A64548" w:rsidDel="00FE4AFF">
          <w:rPr>
            <w:i w:val="0"/>
            <w:iCs w:val="0"/>
            <w:noProof/>
          </w:rPr>
          <w:fldChar w:fldCharType="end"/>
        </w:r>
        <w:r w:rsidDel="00FE4AFF">
          <w:delText xml:space="preserve"> </w:delText>
        </w:r>
      </w:del>
      <w:del w:id="1080" w:author="Zaoral Timo (inf19133)" w:date="2020-10-26T14:03:00Z">
        <w:r w:rsidDel="00F37029">
          <w:delText>TC</w:delText>
        </w:r>
      </w:del>
      <w:del w:id="1081" w:author="Zaoral Timo (inf19133)" w:date="2020-10-26T17:16:00Z">
        <w:r w:rsidDel="00FE4AFF">
          <w:delText>10</w:delText>
        </w:r>
        <w:bookmarkStart w:id="1082" w:name="_Toc54625298"/>
        <w:bookmarkStart w:id="1083" w:name="_Toc55546905"/>
        <w:bookmarkStart w:id="1084" w:name="_Toc55551601"/>
        <w:bookmarkStart w:id="1085" w:name="_Toc55552218"/>
        <w:bookmarkStart w:id="1086" w:name="_Toc55552258"/>
        <w:bookmarkStart w:id="1087" w:name="_Toc55805684"/>
        <w:bookmarkEnd w:id="1076"/>
        <w:bookmarkEnd w:id="1082"/>
        <w:bookmarkEnd w:id="1083"/>
        <w:bookmarkEnd w:id="1084"/>
        <w:bookmarkEnd w:id="1085"/>
        <w:bookmarkEnd w:id="1086"/>
        <w:bookmarkEnd w:id="1087"/>
      </w:del>
    </w:p>
    <w:bookmarkEnd w:id="1056"/>
    <w:p w14:paraId="550D9732" w14:textId="1BEF1454" w:rsidR="00BE1198" w:rsidRPr="00BE1198" w:rsidRDefault="44CF3D20" w:rsidP="44CF3D20">
      <w:pPr>
        <w:pStyle w:val="berschrift2"/>
        <w:rPr>
          <w:rFonts w:eastAsiaTheme="minorEastAsia"/>
          <w:lang w:val="en-GB"/>
        </w:rPr>
      </w:pPr>
      <w:del w:id="1088" w:author="Markus Rentschler" w:date="2020-10-23T12:42:00Z">
        <w:r w:rsidRPr="44CF3D20" w:rsidDel="0062713F">
          <w:rPr>
            <w:rFonts w:eastAsiaTheme="minorEastAsia"/>
            <w:lang w:val="en-GB"/>
          </w:rPr>
          <w:delText>/</w:delText>
        </w:r>
        <w:r w:rsidR="000F6311" w:rsidDel="0062713F">
          <w:rPr>
            <w:rFonts w:eastAsiaTheme="minorEastAsia"/>
            <w:lang w:val="en-GB"/>
          </w:rPr>
          <w:delText>TC</w:delText>
        </w:r>
      </w:del>
      <w:bookmarkStart w:id="1089" w:name="_Toc55805685"/>
      <w:ins w:id="1090" w:author="Markus Rentschler" w:date="2020-10-23T12:42:00Z">
        <w:r w:rsidR="0062713F">
          <w:rPr>
            <w:rFonts w:eastAsiaTheme="minorEastAsia"/>
            <w:lang w:val="en-GB"/>
          </w:rPr>
          <w:t>/F</w:t>
        </w:r>
      </w:ins>
      <w:r w:rsidRPr="44CF3D20">
        <w:rPr>
          <w:rFonts w:eastAsiaTheme="minorEastAsia"/>
          <w:lang w:val="en-GB"/>
        </w:rPr>
        <w:t>20/</w:t>
      </w:r>
      <w:r w:rsidR="000F6311">
        <w:rPr>
          <w:rFonts w:eastAsiaTheme="minorEastAsia"/>
          <w:lang w:val="en-GB"/>
        </w:rPr>
        <w:t xml:space="preserve"> Add Button at Interfaces</w:t>
      </w:r>
      <w:bookmarkEnd w:id="1089"/>
    </w:p>
    <w:p w14:paraId="50A37BCC" w14:textId="45D7EEFC" w:rsidR="6B52B752" w:rsidRPr="009104A8" w:rsidRDefault="000F6311" w:rsidP="44CF3D20">
      <w:pPr>
        <w:ind w:left="709"/>
        <w:jc w:val="left"/>
        <w:rPr>
          <w:rFonts w:eastAsiaTheme="minorEastAsia"/>
          <w:lang w:val="en-GB"/>
          <w:rPrChange w:id="1091" w:author="Zaoral Timo (inf19133)" w:date="2020-10-26T16:46:00Z">
            <w:rPr>
              <w:rFonts w:eastAsiaTheme="minorEastAsia"/>
            </w:rPr>
          </w:rPrChange>
        </w:rPr>
      </w:pPr>
      <w:del w:id="1092" w:author="Zaoral Timo (inf19133)" w:date="2020-10-26T16:46:00Z">
        <w:r w:rsidRPr="009104A8" w:rsidDel="009104A8">
          <w:rPr>
            <w:rFonts w:eastAsiaTheme="minorEastAsia"/>
            <w:lang w:val="en-GB"/>
            <w:rPrChange w:id="1093" w:author="Zaoral Timo (inf19133)" w:date="2020-10-26T16:46:00Z">
              <w:rPr>
                <w:rFonts w:eastAsiaTheme="minorEastAsia"/>
              </w:rPr>
            </w:rPrChange>
          </w:rPr>
          <w:delText xml:space="preserve">Der </w:delText>
        </w:r>
      </w:del>
      <w:ins w:id="1094" w:author="Zaoral Timo (inf19133)" w:date="2020-10-26T16:46:00Z">
        <w:r w:rsidR="009104A8" w:rsidRPr="009104A8">
          <w:rPr>
            <w:rFonts w:eastAsiaTheme="minorEastAsia"/>
            <w:lang w:val="en-GB"/>
            <w:rPrChange w:id="1095" w:author="Zaoral Timo (inf19133)" w:date="2020-10-26T16:46:00Z">
              <w:rPr>
                <w:rFonts w:eastAsiaTheme="minorEastAsia"/>
              </w:rPr>
            </w:rPrChange>
          </w:rPr>
          <w:t>The Add button, as in Figure 11 for the interface view, is not necessary. Interfaces should always be added to the AML file by default.</w:t>
        </w:r>
      </w:ins>
      <w:del w:id="1096" w:author="Zaoral Timo (inf19133)" w:date="2020-10-26T16:46:00Z">
        <w:r w:rsidRPr="009104A8" w:rsidDel="009104A8">
          <w:rPr>
            <w:rFonts w:eastAsiaTheme="minorEastAsia"/>
            <w:lang w:val="en-GB"/>
            <w:rPrChange w:id="1097" w:author="Zaoral Timo (inf19133)" w:date="2020-10-26T16:46:00Z">
              <w:rPr>
                <w:rFonts w:eastAsiaTheme="minorEastAsia"/>
              </w:rPr>
            </w:rPrChange>
          </w:rPr>
          <w:delText>Add Button</w:delText>
        </w:r>
        <w:r w:rsidR="00C318ED" w:rsidRPr="009104A8" w:rsidDel="009104A8">
          <w:rPr>
            <w:rFonts w:eastAsiaTheme="minorEastAsia"/>
            <w:lang w:val="en-GB"/>
            <w:rPrChange w:id="1098" w:author="Zaoral Timo (inf19133)" w:date="2020-10-26T16:46:00Z">
              <w:rPr>
                <w:rFonts w:eastAsiaTheme="minorEastAsia"/>
              </w:rPr>
            </w:rPrChange>
          </w:rPr>
          <w:delText xml:space="preserve">, wie in Figure </w:delText>
        </w:r>
      </w:del>
      <w:del w:id="1099" w:author="Zaoral Timo (inf19133)" w:date="2020-10-26T16:45:00Z">
        <w:r w:rsidR="00C318ED" w:rsidRPr="009104A8" w:rsidDel="009104A8">
          <w:rPr>
            <w:rFonts w:eastAsiaTheme="minorEastAsia"/>
            <w:lang w:val="en-GB"/>
            <w:rPrChange w:id="1100" w:author="Zaoral Timo (inf19133)" w:date="2020-10-26T16:46:00Z">
              <w:rPr>
                <w:rFonts w:eastAsiaTheme="minorEastAsia"/>
              </w:rPr>
            </w:rPrChange>
          </w:rPr>
          <w:delText>7</w:delText>
        </w:r>
      </w:del>
      <w:del w:id="1101" w:author="Zaoral Timo (inf19133)" w:date="2020-10-26T16:46:00Z">
        <w:r w:rsidRPr="009104A8" w:rsidDel="009104A8">
          <w:rPr>
            <w:rFonts w:eastAsiaTheme="minorEastAsia"/>
            <w:lang w:val="en-GB"/>
            <w:rPrChange w:id="1102" w:author="Zaoral Timo (inf19133)" w:date="2020-10-26T16:46:00Z">
              <w:rPr>
                <w:rFonts w:eastAsiaTheme="minorEastAsia"/>
              </w:rPr>
            </w:rPrChange>
          </w:rPr>
          <w:delText xml:space="preserve"> bei der Interface </w:delText>
        </w:r>
      </w:del>
      <w:ins w:id="1103" w:author="Markus Rentschler" w:date="2020-10-23T12:31:00Z">
        <w:del w:id="1104" w:author="Zaoral Timo (inf19133)" w:date="2020-10-26T16:46:00Z">
          <w:r w:rsidR="00A64FF8" w:rsidRPr="009104A8" w:rsidDel="009104A8">
            <w:rPr>
              <w:rFonts w:eastAsiaTheme="minorEastAsia"/>
              <w:lang w:val="en-GB"/>
              <w:rPrChange w:id="1105" w:author="Zaoral Timo (inf19133)" w:date="2020-10-26T16:46:00Z">
                <w:rPr>
                  <w:rFonts w:eastAsiaTheme="minorEastAsia"/>
                </w:rPr>
              </w:rPrChange>
            </w:rPr>
            <w:delText>A</w:delText>
          </w:r>
        </w:del>
      </w:ins>
      <w:del w:id="1106" w:author="Zaoral Timo (inf19133)" w:date="2020-10-26T16:46:00Z">
        <w:r w:rsidRPr="009104A8" w:rsidDel="009104A8">
          <w:rPr>
            <w:rFonts w:eastAsiaTheme="minorEastAsia"/>
            <w:lang w:val="en-GB"/>
            <w:rPrChange w:id="1107" w:author="Zaoral Timo (inf19133)" w:date="2020-10-26T16:46:00Z">
              <w:rPr>
                <w:rFonts w:eastAsiaTheme="minorEastAsia"/>
              </w:rPr>
            </w:rPrChange>
          </w:rPr>
          <w:delText>ansicht</w:delText>
        </w:r>
      </w:del>
      <w:ins w:id="1108" w:author="Markus Rentschler" w:date="2020-10-23T12:31:00Z">
        <w:del w:id="1109" w:author="Zaoral Timo (inf19133)" w:date="2020-10-26T16:46:00Z">
          <w:r w:rsidR="00A64FF8" w:rsidRPr="009104A8" w:rsidDel="009104A8">
            <w:rPr>
              <w:rFonts w:eastAsiaTheme="minorEastAsia"/>
              <w:lang w:val="en-GB"/>
              <w:rPrChange w:id="1110" w:author="Zaoral Timo (inf19133)" w:date="2020-10-26T16:46:00Z">
                <w:rPr>
                  <w:rFonts w:eastAsiaTheme="minorEastAsia"/>
                </w:rPr>
              </w:rPrChange>
            </w:rPr>
            <w:delText>,</w:delText>
          </w:r>
        </w:del>
      </w:ins>
      <w:del w:id="1111" w:author="Zaoral Timo (inf19133)" w:date="2020-10-26T16:46:00Z">
        <w:r w:rsidRPr="009104A8" w:rsidDel="009104A8">
          <w:rPr>
            <w:rFonts w:eastAsiaTheme="minorEastAsia"/>
            <w:lang w:val="en-GB"/>
            <w:rPrChange w:id="1112" w:author="Zaoral Timo (inf19133)" w:date="2020-10-26T16:46:00Z">
              <w:rPr>
                <w:rFonts w:eastAsiaTheme="minorEastAsia"/>
              </w:rPr>
            </w:rPrChange>
          </w:rPr>
          <w:delText xml:space="preserve"> ist unötig</w:delText>
        </w:r>
      </w:del>
      <w:ins w:id="1113" w:author="Markus Rentschler" w:date="2020-10-23T12:32:00Z">
        <w:del w:id="1114" w:author="Zaoral Timo (inf19133)" w:date="2020-10-26T16:46:00Z">
          <w:r w:rsidR="00A64FF8" w:rsidRPr="009104A8" w:rsidDel="009104A8">
            <w:rPr>
              <w:rFonts w:eastAsiaTheme="minorEastAsia"/>
              <w:lang w:val="en-GB"/>
              <w:rPrChange w:id="1115" w:author="Zaoral Timo (inf19133)" w:date="2020-10-26T16:46:00Z">
                <w:rPr>
                  <w:rFonts w:eastAsiaTheme="minorEastAsia"/>
                </w:rPr>
              </w:rPrChange>
            </w:rPr>
            <w:delText xml:space="preserve">. Interfaces </w:delText>
          </w:r>
        </w:del>
      </w:ins>
      <w:del w:id="1116" w:author="Zaoral Timo (inf19133)" w:date="2020-10-26T16:46:00Z">
        <w:r w:rsidRPr="009104A8" w:rsidDel="009104A8">
          <w:rPr>
            <w:rFonts w:eastAsiaTheme="minorEastAsia"/>
            <w:lang w:val="en-GB"/>
            <w:rPrChange w:id="1117" w:author="Zaoral Timo (inf19133)" w:date="2020-10-26T16:46:00Z">
              <w:rPr>
                <w:rFonts w:eastAsiaTheme="minorEastAsia"/>
              </w:rPr>
            </w:rPrChange>
          </w:rPr>
          <w:delText xml:space="preserve"> und sollte</w:delText>
        </w:r>
      </w:del>
      <w:ins w:id="1118" w:author="Markus Rentschler" w:date="2020-10-23T12:32:00Z">
        <w:del w:id="1119" w:author="Zaoral Timo (inf19133)" w:date="2020-10-26T16:46:00Z">
          <w:r w:rsidR="00A64FF8" w:rsidRPr="009104A8" w:rsidDel="009104A8">
            <w:rPr>
              <w:rFonts w:eastAsiaTheme="minorEastAsia"/>
              <w:lang w:val="en-GB"/>
              <w:rPrChange w:id="1120" w:author="Zaoral Timo (inf19133)" w:date="2020-10-26T16:46:00Z">
                <w:rPr>
                  <w:rFonts w:eastAsiaTheme="minorEastAsia"/>
                </w:rPr>
              </w:rPrChange>
            </w:rPr>
            <w:delText>n immer</w:delText>
          </w:r>
        </w:del>
      </w:ins>
      <w:del w:id="1121" w:author="Zaoral Timo (inf19133)" w:date="2020-10-26T16:46:00Z">
        <w:r w:rsidRPr="009104A8" w:rsidDel="009104A8">
          <w:rPr>
            <w:rFonts w:eastAsiaTheme="minorEastAsia"/>
            <w:lang w:val="en-GB"/>
            <w:rPrChange w:id="1122" w:author="Zaoral Timo (inf19133)" w:date="2020-10-26T16:46:00Z">
              <w:rPr>
                <w:rFonts w:eastAsiaTheme="minorEastAsia"/>
              </w:rPr>
            </w:rPrChange>
          </w:rPr>
          <w:delText xml:space="preserve"> standardmäßig </w:delText>
        </w:r>
      </w:del>
      <w:ins w:id="1123" w:author="Markus Rentschler" w:date="2020-10-23T12:32:00Z">
        <w:del w:id="1124" w:author="Zaoral Timo (inf19133)" w:date="2020-10-26T16:46:00Z">
          <w:r w:rsidR="00A64FF8" w:rsidRPr="009104A8" w:rsidDel="009104A8">
            <w:rPr>
              <w:rFonts w:eastAsiaTheme="minorEastAsia"/>
              <w:lang w:val="en-GB"/>
              <w:rPrChange w:id="1125" w:author="Zaoral Timo (inf19133)" w:date="2020-10-26T16:46:00Z">
                <w:rPr>
                  <w:rFonts w:eastAsiaTheme="minorEastAsia"/>
                </w:rPr>
              </w:rPrChange>
            </w:rPr>
            <w:delText>zur AML-Datei hinzugefügt werden.</w:delText>
          </w:r>
        </w:del>
      </w:ins>
      <w:del w:id="1126" w:author="Markus Rentschler" w:date="2020-10-23T12:32:00Z">
        <w:r w:rsidRPr="009104A8" w:rsidDel="00A64FF8">
          <w:rPr>
            <w:rFonts w:eastAsiaTheme="minorEastAsia"/>
            <w:lang w:val="en-GB"/>
            <w:rPrChange w:id="1127" w:author="Zaoral Timo (inf19133)" w:date="2020-10-26T16:46:00Z">
              <w:rPr>
                <w:rFonts w:eastAsiaTheme="minorEastAsia"/>
              </w:rPr>
            </w:rPrChange>
          </w:rPr>
          <w:delText>gesetzt sein.</w:delText>
        </w:r>
      </w:del>
    </w:p>
    <w:p w14:paraId="696FCC15" w14:textId="77777777" w:rsidR="00FE4AFF" w:rsidRDefault="000F6311">
      <w:pPr>
        <w:keepNext/>
        <w:ind w:left="709"/>
        <w:jc w:val="left"/>
        <w:rPr>
          <w:ins w:id="1128" w:author="Zaoral Timo (inf19133)" w:date="2020-10-26T17:16:00Z"/>
        </w:rPr>
      </w:pPr>
      <w:r>
        <w:rPr>
          <w:noProof/>
        </w:rPr>
        <w:drawing>
          <wp:inline distT="0" distB="0" distL="0" distR="0" wp14:anchorId="6747F99B" wp14:editId="2DF5698F">
            <wp:extent cx="5759450" cy="83947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839470"/>
                    </a:xfrm>
                    <a:prstGeom prst="rect">
                      <a:avLst/>
                    </a:prstGeom>
                    <a:noFill/>
                    <a:ln>
                      <a:noFill/>
                    </a:ln>
                  </pic:spPr>
                </pic:pic>
              </a:graphicData>
            </a:graphic>
          </wp:inline>
        </w:drawing>
      </w:r>
    </w:p>
    <w:p w14:paraId="60F66774" w14:textId="4644D108" w:rsidR="000F6311" w:rsidRDefault="00FE4AFF">
      <w:pPr>
        <w:pStyle w:val="Beschriftung"/>
        <w:ind w:firstLine="709"/>
        <w:jc w:val="left"/>
        <w:pPrChange w:id="1129" w:author="Zaoral Timo (inf19133)" w:date="2020-10-26T17:16:00Z">
          <w:pPr>
            <w:keepNext/>
            <w:ind w:left="709"/>
            <w:jc w:val="left"/>
          </w:pPr>
        </w:pPrChange>
      </w:pPr>
      <w:bookmarkStart w:id="1130" w:name="_Toc55805729"/>
      <w:ins w:id="1131" w:author="Zaoral Timo (inf19133)" w:date="2020-10-26T17:16:00Z">
        <w:r>
          <w:t xml:space="preserve">Figure </w:t>
        </w:r>
        <w:r>
          <w:fldChar w:fldCharType="begin"/>
        </w:r>
        <w:r>
          <w:instrText xml:space="preserve"> SEQ Figure \* ARABIC </w:instrText>
        </w:r>
      </w:ins>
      <w:r>
        <w:fldChar w:fldCharType="separate"/>
      </w:r>
      <w:ins w:id="1132" w:author="Zaoral Timo (inf19133)" w:date="2020-11-09T09:18:00Z">
        <w:r w:rsidR="00AA5A9D">
          <w:rPr>
            <w:noProof/>
          </w:rPr>
          <w:t>11</w:t>
        </w:r>
      </w:ins>
      <w:ins w:id="1133" w:author="Zaoral Timo (inf19133)" w:date="2020-10-26T17:16:00Z">
        <w:r>
          <w:fldChar w:fldCharType="end"/>
        </w:r>
        <w:r>
          <w:t xml:space="preserve"> F20</w:t>
        </w:r>
      </w:ins>
      <w:bookmarkEnd w:id="1130"/>
    </w:p>
    <w:p w14:paraId="43B21CF5" w14:textId="3239AB42" w:rsidR="000F6311" w:rsidDel="00FE4AFF" w:rsidRDefault="000F6311" w:rsidP="00C318ED">
      <w:pPr>
        <w:pStyle w:val="Beschriftung"/>
        <w:ind w:firstLine="709"/>
        <w:jc w:val="left"/>
        <w:rPr>
          <w:del w:id="1134" w:author="Zaoral Timo (inf19133)" w:date="2020-10-26T17:16:00Z"/>
          <w:rFonts w:eastAsiaTheme="minorEastAsia"/>
          <w:lang w:val="en-GB"/>
        </w:rPr>
      </w:pPr>
      <w:bookmarkStart w:id="1135" w:name="_Toc54614380"/>
      <w:del w:id="1136" w:author="Zaoral Timo (inf19133)" w:date="2020-10-26T17:16:00Z">
        <w:r w:rsidDel="00FE4AFF">
          <w:delText xml:space="preserve">Figure </w:delText>
        </w:r>
        <w:r w:rsidR="00A64548" w:rsidDel="00FE4AFF">
          <w:rPr>
            <w:i w:val="0"/>
            <w:iCs w:val="0"/>
          </w:rPr>
          <w:fldChar w:fldCharType="begin"/>
        </w:r>
        <w:r w:rsidR="00A64548" w:rsidDel="00FE4AFF">
          <w:delInstrText xml:space="preserve"> SEQ Figure \* ARABIC </w:delInstrText>
        </w:r>
        <w:r w:rsidR="00A64548" w:rsidDel="00FE4AFF">
          <w:rPr>
            <w:i w:val="0"/>
            <w:iCs w:val="0"/>
          </w:rPr>
          <w:fldChar w:fldCharType="separate"/>
        </w:r>
      </w:del>
      <w:del w:id="1137" w:author="Zaoral Timo (inf19133)" w:date="2020-10-26T13:43:00Z">
        <w:r w:rsidR="00A50C0F" w:rsidDel="00A515C1">
          <w:rPr>
            <w:noProof/>
          </w:rPr>
          <w:delText>7</w:delText>
        </w:r>
      </w:del>
      <w:del w:id="1138" w:author="Zaoral Timo (inf19133)" w:date="2020-10-26T17:16:00Z">
        <w:r w:rsidR="00A64548" w:rsidDel="00FE4AFF">
          <w:rPr>
            <w:i w:val="0"/>
            <w:iCs w:val="0"/>
            <w:noProof/>
          </w:rPr>
          <w:fldChar w:fldCharType="end"/>
        </w:r>
        <w:r w:rsidDel="00FE4AFF">
          <w:delText xml:space="preserve"> </w:delText>
        </w:r>
      </w:del>
      <w:del w:id="1139" w:author="Zaoral Timo (inf19133)" w:date="2020-10-26T14:04:00Z">
        <w:r w:rsidDel="00F37029">
          <w:delText>TC</w:delText>
        </w:r>
      </w:del>
      <w:del w:id="1140" w:author="Zaoral Timo (inf19133)" w:date="2020-10-26T17:16:00Z">
        <w:r w:rsidDel="00FE4AFF">
          <w:delText>20</w:delText>
        </w:r>
        <w:bookmarkStart w:id="1141" w:name="_Toc54625300"/>
        <w:bookmarkStart w:id="1142" w:name="_Toc55546907"/>
        <w:bookmarkStart w:id="1143" w:name="_Toc55551603"/>
        <w:bookmarkStart w:id="1144" w:name="_Toc55552220"/>
        <w:bookmarkStart w:id="1145" w:name="_Toc55552260"/>
        <w:bookmarkStart w:id="1146" w:name="_Toc55805686"/>
        <w:bookmarkEnd w:id="1135"/>
        <w:bookmarkEnd w:id="1141"/>
        <w:bookmarkEnd w:id="1142"/>
        <w:bookmarkEnd w:id="1143"/>
        <w:bookmarkEnd w:id="1144"/>
        <w:bookmarkEnd w:id="1145"/>
        <w:bookmarkEnd w:id="1146"/>
      </w:del>
    </w:p>
    <w:p w14:paraId="74DF4C61" w14:textId="569F58DF" w:rsidR="006103A5" w:rsidRPr="006103A5" w:rsidRDefault="44CF3D20" w:rsidP="44CF3D20">
      <w:pPr>
        <w:pStyle w:val="berschrift2"/>
        <w:rPr>
          <w:rFonts w:eastAsiaTheme="minorEastAsia"/>
          <w:lang w:val="en-GB"/>
        </w:rPr>
      </w:pPr>
      <w:del w:id="1147" w:author="Markus Rentschler" w:date="2020-10-23T12:42:00Z">
        <w:r w:rsidRPr="44CF3D20" w:rsidDel="0062713F">
          <w:rPr>
            <w:rFonts w:eastAsiaTheme="minorEastAsia"/>
            <w:lang w:val="en-GB"/>
          </w:rPr>
          <w:delText>/</w:delText>
        </w:r>
        <w:r w:rsidR="00C318ED" w:rsidDel="0062713F">
          <w:rPr>
            <w:rFonts w:eastAsiaTheme="minorEastAsia"/>
            <w:lang w:val="en-GB"/>
          </w:rPr>
          <w:delText>TC</w:delText>
        </w:r>
      </w:del>
      <w:bookmarkStart w:id="1148" w:name="_Toc55805687"/>
      <w:ins w:id="1149" w:author="Markus Rentschler" w:date="2020-10-23T12:42:00Z">
        <w:r w:rsidR="0062713F">
          <w:rPr>
            <w:rFonts w:eastAsiaTheme="minorEastAsia"/>
            <w:lang w:val="en-GB"/>
          </w:rPr>
          <w:t>/F</w:t>
        </w:r>
      </w:ins>
      <w:r w:rsidRPr="44CF3D20">
        <w:rPr>
          <w:rFonts w:eastAsiaTheme="minorEastAsia"/>
          <w:lang w:val="en-GB"/>
        </w:rPr>
        <w:t>30/</w:t>
      </w:r>
      <w:del w:id="1150" w:author="Markus Rentschler" w:date="2020-10-23T12:32:00Z">
        <w:r w:rsidR="00C318ED" w:rsidDel="00A64FF8">
          <w:rPr>
            <w:rFonts w:eastAsiaTheme="minorEastAsia"/>
            <w:lang w:val="en-GB"/>
          </w:rPr>
          <w:delText>Mechanische</w:delText>
        </w:r>
      </w:del>
      <w:ins w:id="1151" w:author="Markus Rentschler" w:date="2020-10-23T12:32:00Z">
        <w:r w:rsidR="00A64FF8">
          <w:rPr>
            <w:rFonts w:eastAsiaTheme="minorEastAsia"/>
            <w:lang w:val="en-GB"/>
          </w:rPr>
          <w:t>Mechanical and</w:t>
        </w:r>
      </w:ins>
      <w:del w:id="1152" w:author="Markus Rentschler" w:date="2020-10-23T12:32:00Z">
        <w:r w:rsidR="00C318ED" w:rsidDel="00A64FF8">
          <w:rPr>
            <w:rFonts w:eastAsiaTheme="minorEastAsia"/>
            <w:lang w:val="en-GB"/>
          </w:rPr>
          <w:delText>+</w:delText>
        </w:r>
      </w:del>
      <w:ins w:id="1153" w:author="Markus Rentschler" w:date="2020-10-23T12:32:00Z">
        <w:r w:rsidR="00A64FF8">
          <w:rPr>
            <w:rFonts w:eastAsiaTheme="minorEastAsia"/>
            <w:lang w:val="en-GB"/>
          </w:rPr>
          <w:t xml:space="preserve"> </w:t>
        </w:r>
      </w:ins>
      <w:r w:rsidR="00C318ED">
        <w:rPr>
          <w:rFonts w:eastAsiaTheme="minorEastAsia"/>
          <w:lang w:val="en-GB"/>
        </w:rPr>
        <w:t>Hydrauli</w:t>
      </w:r>
      <w:del w:id="1154" w:author="Markus Rentschler" w:date="2020-10-23T12:33:00Z">
        <w:r w:rsidR="00C318ED" w:rsidDel="00A64FF8">
          <w:rPr>
            <w:rFonts w:eastAsiaTheme="minorEastAsia"/>
            <w:lang w:val="en-GB"/>
          </w:rPr>
          <w:delText>s</w:delText>
        </w:r>
      </w:del>
      <w:r w:rsidR="00C318ED">
        <w:rPr>
          <w:rFonts w:eastAsiaTheme="minorEastAsia"/>
          <w:lang w:val="en-GB"/>
        </w:rPr>
        <w:t>c</w:t>
      </w:r>
      <w:del w:id="1155" w:author="Markus Rentschler" w:date="2020-10-23T12:33:00Z">
        <w:r w:rsidR="00C318ED" w:rsidDel="00A64FF8">
          <w:rPr>
            <w:rFonts w:eastAsiaTheme="minorEastAsia"/>
            <w:lang w:val="en-GB"/>
          </w:rPr>
          <w:delText>he</w:delText>
        </w:r>
      </w:del>
      <w:r w:rsidR="00C318ED">
        <w:rPr>
          <w:rFonts w:eastAsiaTheme="minorEastAsia"/>
          <w:lang w:val="en-GB"/>
        </w:rPr>
        <w:t xml:space="preserve"> </w:t>
      </w:r>
      <w:del w:id="1156" w:author="Markus Rentschler" w:date="2020-10-23T12:34:00Z">
        <w:r w:rsidR="00C318ED" w:rsidDel="00860C14">
          <w:rPr>
            <w:rFonts w:eastAsiaTheme="minorEastAsia"/>
            <w:lang w:val="en-GB"/>
          </w:rPr>
          <w:delText>Libary</w:delText>
        </w:r>
      </w:del>
      <w:ins w:id="1157" w:author="Markus Rentschler" w:date="2020-10-23T12:34:00Z">
        <w:r w:rsidR="00860C14">
          <w:rPr>
            <w:rFonts w:eastAsiaTheme="minorEastAsia"/>
            <w:lang w:val="en-GB"/>
          </w:rPr>
          <w:t>Interfaces</w:t>
        </w:r>
      </w:ins>
      <w:bookmarkEnd w:id="1148"/>
    </w:p>
    <w:p w14:paraId="76F80A64" w14:textId="10EF0B96" w:rsidR="002D3AD3" w:rsidRPr="009104A8" w:rsidRDefault="00C318ED" w:rsidP="44CF3D20">
      <w:pPr>
        <w:ind w:left="709"/>
        <w:jc w:val="left"/>
        <w:rPr>
          <w:rFonts w:eastAsiaTheme="minorEastAsia"/>
          <w:lang w:val="en-GB"/>
          <w:rPrChange w:id="1158" w:author="Zaoral Timo (inf19133)" w:date="2020-10-26T16:47:00Z">
            <w:rPr>
              <w:rFonts w:eastAsiaTheme="minorEastAsia"/>
            </w:rPr>
          </w:rPrChange>
        </w:rPr>
      </w:pPr>
      <w:del w:id="1159" w:author="Zaoral Timo (inf19133)" w:date="2020-10-26T16:47:00Z">
        <w:r w:rsidRPr="009104A8" w:rsidDel="009104A8">
          <w:rPr>
            <w:rFonts w:eastAsiaTheme="minorEastAsia"/>
            <w:lang w:val="en-GB"/>
            <w:rPrChange w:id="1160" w:author="Zaoral Timo (inf19133)" w:date="2020-10-26T16:47:00Z">
              <w:rPr>
                <w:rFonts w:eastAsiaTheme="minorEastAsia"/>
              </w:rPr>
            </w:rPrChange>
          </w:rPr>
          <w:delText xml:space="preserve">Bei </w:delText>
        </w:r>
      </w:del>
      <w:ins w:id="1161" w:author="Zaoral Timo (inf19133)" w:date="2020-10-26T16:47:00Z">
        <w:r w:rsidR="009104A8" w:rsidRPr="009104A8">
          <w:rPr>
            <w:rFonts w:eastAsiaTheme="minorEastAsia"/>
            <w:lang w:val="en-GB"/>
            <w:rPrChange w:id="1162" w:author="Zaoral Timo (inf19133)" w:date="2020-10-26T16:47:00Z">
              <w:rPr>
                <w:rFonts w:eastAsiaTheme="minorEastAsia"/>
              </w:rPr>
            </w:rPrChange>
          </w:rPr>
          <w:t xml:space="preserve">For the interfaces, not only electrical interfaces, but also the other connectors and interfaces of </w:t>
        </w:r>
        <w:proofErr w:type="spellStart"/>
        <w:r w:rsidR="009104A8" w:rsidRPr="009104A8">
          <w:rPr>
            <w:rFonts w:eastAsiaTheme="minorEastAsia"/>
            <w:lang w:val="en-GB"/>
            <w:rPrChange w:id="1163" w:author="Zaoral Timo (inf19133)" w:date="2020-10-26T16:47:00Z">
              <w:rPr>
                <w:rFonts w:eastAsiaTheme="minorEastAsia"/>
              </w:rPr>
            </w:rPrChange>
          </w:rPr>
          <w:t>AutomationMLComponentStandardRCL</w:t>
        </w:r>
        <w:proofErr w:type="spellEnd"/>
        <w:r w:rsidR="009104A8" w:rsidRPr="009104A8">
          <w:rPr>
            <w:rFonts w:eastAsiaTheme="minorEastAsia"/>
            <w:lang w:val="en-GB"/>
            <w:rPrChange w:id="1164" w:author="Zaoral Timo (inf19133)" w:date="2020-10-26T16:47:00Z">
              <w:rPr>
                <w:rFonts w:eastAsiaTheme="minorEastAsia"/>
              </w:rPr>
            </w:rPrChange>
          </w:rPr>
          <w:t xml:space="preserve"> and </w:t>
        </w:r>
        <w:proofErr w:type="spellStart"/>
        <w:r w:rsidR="009104A8" w:rsidRPr="009104A8">
          <w:rPr>
            <w:rFonts w:eastAsiaTheme="minorEastAsia"/>
            <w:lang w:val="en-GB"/>
            <w:rPrChange w:id="1165" w:author="Zaoral Timo (inf19133)" w:date="2020-10-26T16:47:00Z">
              <w:rPr>
                <w:rFonts w:eastAsiaTheme="minorEastAsia"/>
              </w:rPr>
            </w:rPrChange>
          </w:rPr>
          <w:t>AutomationML-ComponentBaseICL</w:t>
        </w:r>
        <w:proofErr w:type="spellEnd"/>
        <w:r w:rsidR="009104A8" w:rsidRPr="009104A8">
          <w:rPr>
            <w:rFonts w:eastAsiaTheme="minorEastAsia"/>
            <w:lang w:val="en-GB"/>
            <w:rPrChange w:id="1166" w:author="Zaoral Timo (inf19133)" w:date="2020-10-26T16:47:00Z">
              <w:rPr>
                <w:rFonts w:eastAsiaTheme="minorEastAsia"/>
              </w:rPr>
            </w:rPrChange>
          </w:rPr>
          <w:t xml:space="preserve"> should be available, e.g. mechanical and hydraulic interfaces.</w:t>
        </w:r>
      </w:ins>
      <w:del w:id="1167" w:author="Zaoral Timo (inf19133)" w:date="2020-10-26T16:47:00Z">
        <w:r w:rsidRPr="009104A8" w:rsidDel="009104A8">
          <w:rPr>
            <w:rFonts w:eastAsiaTheme="minorEastAsia"/>
            <w:lang w:val="en-GB"/>
            <w:rPrChange w:id="1168" w:author="Zaoral Timo (inf19133)" w:date="2020-10-26T16:47:00Z">
              <w:rPr>
                <w:rFonts w:eastAsiaTheme="minorEastAsia"/>
              </w:rPr>
            </w:rPrChange>
          </w:rPr>
          <w:delText>den Interfaces sollte statt nur</w:delText>
        </w:r>
      </w:del>
      <w:ins w:id="1169" w:author="Markus Rentschler" w:date="2020-10-23T12:35:00Z">
        <w:del w:id="1170" w:author="Zaoral Timo (inf19133)" w:date="2020-10-26T16:47:00Z">
          <w:r w:rsidR="00860C14" w:rsidRPr="009104A8" w:rsidDel="009104A8">
            <w:rPr>
              <w:rFonts w:eastAsiaTheme="minorEastAsia"/>
              <w:lang w:val="en-GB"/>
              <w:rPrChange w:id="1171" w:author="Zaoral Timo (inf19133)" w:date="2020-10-26T16:47:00Z">
                <w:rPr>
                  <w:rFonts w:eastAsiaTheme="minorEastAsia"/>
                </w:rPr>
              </w:rPrChange>
            </w:rPr>
            <w:delText>nicht nur</w:delText>
          </w:r>
        </w:del>
      </w:ins>
      <w:del w:id="1172" w:author="Zaoral Timo (inf19133)" w:date="2020-10-26T16:47:00Z">
        <w:r w:rsidRPr="009104A8" w:rsidDel="009104A8">
          <w:rPr>
            <w:rFonts w:eastAsiaTheme="minorEastAsia"/>
            <w:lang w:val="en-GB"/>
            <w:rPrChange w:id="1173" w:author="Zaoral Timo (inf19133)" w:date="2020-10-26T16:47:00Z">
              <w:rPr>
                <w:rFonts w:eastAsiaTheme="minorEastAsia"/>
              </w:rPr>
            </w:rPrChange>
          </w:rPr>
          <w:delText xml:space="preserve"> die </w:delText>
        </w:r>
      </w:del>
      <w:ins w:id="1174" w:author="Markus Rentschler" w:date="2020-10-23T12:33:00Z">
        <w:del w:id="1175" w:author="Zaoral Timo (inf19133)" w:date="2020-10-26T16:47:00Z">
          <w:r w:rsidR="00860C14" w:rsidRPr="009104A8" w:rsidDel="009104A8">
            <w:rPr>
              <w:rFonts w:eastAsiaTheme="minorEastAsia"/>
              <w:lang w:val="en-GB"/>
              <w:rPrChange w:id="1176" w:author="Zaoral Timo (inf19133)" w:date="2020-10-26T16:47:00Z">
                <w:rPr>
                  <w:rFonts w:eastAsiaTheme="minorEastAsia"/>
                </w:rPr>
              </w:rPrChange>
            </w:rPr>
            <w:delText>e</w:delText>
          </w:r>
        </w:del>
      </w:ins>
      <w:del w:id="1177" w:author="Zaoral Timo (inf19133)" w:date="2020-10-26T16:47:00Z">
        <w:r w:rsidRPr="009104A8" w:rsidDel="009104A8">
          <w:rPr>
            <w:rFonts w:eastAsiaTheme="minorEastAsia"/>
            <w:lang w:val="en-GB"/>
            <w:rPrChange w:id="1178" w:author="Zaoral Timo (inf19133)" w:date="2020-10-26T16:47:00Z">
              <w:rPr>
                <w:rFonts w:eastAsiaTheme="minorEastAsia"/>
              </w:rPr>
            </w:rPrChange>
          </w:rPr>
          <w:delText>Elektrischen Interfaces</w:delText>
        </w:r>
      </w:del>
      <w:ins w:id="1179" w:author="Markus Rentschler" w:date="2020-10-23T12:35:00Z">
        <w:del w:id="1180" w:author="Zaoral Timo (inf19133)" w:date="2020-10-26T16:47:00Z">
          <w:r w:rsidR="00860C14" w:rsidRPr="009104A8" w:rsidDel="009104A8">
            <w:rPr>
              <w:rFonts w:eastAsiaTheme="minorEastAsia"/>
              <w:lang w:val="en-GB"/>
              <w:rPrChange w:id="1181" w:author="Zaoral Timo (inf19133)" w:date="2020-10-26T16:47:00Z">
                <w:rPr>
                  <w:rFonts w:eastAsiaTheme="minorEastAsia"/>
                </w:rPr>
              </w:rPrChange>
            </w:rPr>
            <w:delText xml:space="preserve">, sondern auch die anderen </w:delText>
          </w:r>
        </w:del>
      </w:ins>
      <w:ins w:id="1182" w:author="Markus Rentschler" w:date="2020-10-23T12:38:00Z">
        <w:del w:id="1183" w:author="Zaoral Timo (inf19133)" w:date="2020-10-26T16:47:00Z">
          <w:r w:rsidR="00860C14" w:rsidRPr="009104A8" w:rsidDel="009104A8">
            <w:rPr>
              <w:rFonts w:eastAsiaTheme="minorEastAsia"/>
              <w:lang w:val="en-GB"/>
              <w:rPrChange w:id="1184" w:author="Zaoral Timo (inf19133)" w:date="2020-10-26T16:47:00Z">
                <w:rPr>
                  <w:rFonts w:eastAsiaTheme="minorEastAsia"/>
                </w:rPr>
              </w:rPrChange>
            </w:rPr>
            <w:delText xml:space="preserve">Konnektoren sowie </w:delText>
          </w:r>
        </w:del>
      </w:ins>
      <w:ins w:id="1185" w:author="Markus Rentschler" w:date="2020-10-23T12:35:00Z">
        <w:del w:id="1186" w:author="Zaoral Timo (inf19133)" w:date="2020-10-26T16:47:00Z">
          <w:r w:rsidR="00860C14" w:rsidRPr="009104A8" w:rsidDel="009104A8">
            <w:rPr>
              <w:rFonts w:eastAsiaTheme="minorEastAsia"/>
              <w:lang w:val="en-GB"/>
              <w:rPrChange w:id="1187" w:author="Zaoral Timo (inf19133)" w:date="2020-10-26T16:47:00Z">
                <w:rPr>
                  <w:rFonts w:eastAsiaTheme="minorEastAsia"/>
                </w:rPr>
              </w:rPrChange>
            </w:rPr>
            <w:delText xml:space="preserve">Interfaces der </w:delText>
          </w:r>
        </w:del>
      </w:ins>
      <w:ins w:id="1188" w:author="Markus Rentschler" w:date="2020-10-23T12:38:00Z">
        <w:del w:id="1189" w:author="Zaoral Timo (inf19133)" w:date="2020-10-26T16:47:00Z">
          <w:r w:rsidR="00860C14" w:rsidRPr="009104A8" w:rsidDel="009104A8">
            <w:rPr>
              <w:color w:val="0000FF"/>
              <w:lang w:val="en-GB"/>
              <w:rPrChange w:id="1190" w:author="Zaoral Timo (inf19133)" w:date="2020-10-26T16:47:00Z">
                <w:rPr>
                  <w:color w:val="0000FF"/>
                </w:rPr>
              </w:rPrChange>
            </w:rPr>
            <w:delText xml:space="preserve">AutomationMLComponentStandardRCL </w:delText>
          </w:r>
          <w:r w:rsidR="00860C14" w:rsidRPr="009104A8" w:rsidDel="009104A8">
            <w:rPr>
              <w:lang w:val="en-GB"/>
              <w:rPrChange w:id="1191" w:author="Zaoral Timo (inf19133)" w:date="2020-10-26T16:47:00Z">
                <w:rPr>
                  <w:color w:val="0000FF"/>
                </w:rPr>
              </w:rPrChange>
            </w:rPr>
            <w:delText>und</w:delText>
          </w:r>
          <w:r w:rsidR="00860C14" w:rsidRPr="009104A8" w:rsidDel="009104A8">
            <w:rPr>
              <w:color w:val="0000FF"/>
              <w:lang w:val="en-GB"/>
              <w:rPrChange w:id="1192" w:author="Zaoral Timo (inf19133)" w:date="2020-10-26T16:47:00Z">
                <w:rPr>
                  <w:color w:val="0000FF"/>
                </w:rPr>
              </w:rPrChange>
            </w:rPr>
            <w:delText xml:space="preserve"> </w:delText>
          </w:r>
        </w:del>
      </w:ins>
      <w:ins w:id="1193" w:author="Markus Rentschler" w:date="2020-10-23T12:35:00Z">
        <w:del w:id="1194" w:author="Zaoral Timo (inf19133)" w:date="2020-10-26T16:47:00Z">
          <w:r w:rsidR="00860C14" w:rsidRPr="009104A8" w:rsidDel="009104A8">
            <w:rPr>
              <w:rFonts w:eastAsiaTheme="minorEastAsia"/>
              <w:lang w:val="en-GB"/>
              <w:rPrChange w:id="1195" w:author="Zaoral Timo (inf19133)" w:date="2020-10-26T16:47:00Z">
                <w:rPr>
                  <w:rFonts w:eastAsiaTheme="minorEastAsia"/>
                </w:rPr>
              </w:rPrChange>
            </w:rPr>
            <w:delText>AutomationMLComponentBaseICL zur Auswahl stehen,  z.B.</w:delText>
          </w:r>
        </w:del>
      </w:ins>
      <w:del w:id="1196" w:author="Zaoral Timo (inf19133)" w:date="2020-10-26T16:47:00Z">
        <w:r w:rsidRPr="009104A8" w:rsidDel="009104A8">
          <w:rPr>
            <w:rFonts w:eastAsiaTheme="minorEastAsia"/>
            <w:lang w:val="en-GB"/>
            <w:rPrChange w:id="1197" w:author="Zaoral Timo (inf19133)" w:date="2020-10-26T16:47:00Z">
              <w:rPr>
                <w:rFonts w:eastAsiaTheme="minorEastAsia"/>
              </w:rPr>
            </w:rPrChange>
          </w:rPr>
          <w:delText xml:space="preserve"> auch mechanische und hydraulische zur auswahl stehen.</w:delText>
        </w:r>
      </w:del>
    </w:p>
    <w:p w14:paraId="25A6DF00" w14:textId="77777777" w:rsidR="00FE4AFF" w:rsidRDefault="00C318ED">
      <w:pPr>
        <w:keepNext/>
        <w:ind w:left="709"/>
        <w:jc w:val="left"/>
        <w:rPr>
          <w:ins w:id="1198" w:author="Zaoral Timo (inf19133)" w:date="2020-10-26T17:17:00Z"/>
        </w:rPr>
      </w:pPr>
      <w:r>
        <w:rPr>
          <w:noProof/>
        </w:rPr>
        <w:drawing>
          <wp:inline distT="0" distB="0" distL="0" distR="0" wp14:anchorId="1F8E7F6D" wp14:editId="079072E7">
            <wp:extent cx="5759450" cy="83947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839470"/>
                    </a:xfrm>
                    <a:prstGeom prst="rect">
                      <a:avLst/>
                    </a:prstGeom>
                    <a:noFill/>
                    <a:ln>
                      <a:noFill/>
                    </a:ln>
                  </pic:spPr>
                </pic:pic>
              </a:graphicData>
            </a:graphic>
          </wp:inline>
        </w:drawing>
      </w:r>
    </w:p>
    <w:p w14:paraId="2D8DD4A6" w14:textId="00A8CECC" w:rsidR="00C318ED" w:rsidDel="00FE4AFF" w:rsidRDefault="00FE4AFF">
      <w:pPr>
        <w:pStyle w:val="Beschriftung"/>
        <w:ind w:firstLine="709"/>
        <w:jc w:val="left"/>
        <w:rPr>
          <w:del w:id="1199" w:author="Zaoral Timo (inf19133)" w:date="2020-10-26T17:17:00Z"/>
        </w:rPr>
        <w:pPrChange w:id="1200" w:author="Zaoral Timo (inf19133)" w:date="2020-10-26T17:17:00Z">
          <w:pPr>
            <w:keepNext/>
            <w:ind w:left="709"/>
            <w:jc w:val="left"/>
          </w:pPr>
        </w:pPrChange>
      </w:pPr>
      <w:bookmarkStart w:id="1201" w:name="_Toc55805730"/>
      <w:ins w:id="1202" w:author="Zaoral Timo (inf19133)" w:date="2020-10-26T17:17:00Z">
        <w:r>
          <w:t xml:space="preserve">Figure </w:t>
        </w:r>
        <w:r>
          <w:rPr>
            <w:i w:val="0"/>
            <w:iCs w:val="0"/>
          </w:rPr>
          <w:fldChar w:fldCharType="begin"/>
        </w:r>
        <w:r>
          <w:instrText xml:space="preserve"> SEQ Figure \* ARABIC </w:instrText>
        </w:r>
      </w:ins>
      <w:r>
        <w:rPr>
          <w:i w:val="0"/>
          <w:iCs w:val="0"/>
        </w:rPr>
        <w:fldChar w:fldCharType="separate"/>
      </w:r>
      <w:ins w:id="1203" w:author="Zaoral Timo (inf19133)" w:date="2020-11-09T09:18:00Z">
        <w:r w:rsidR="00AA5A9D">
          <w:rPr>
            <w:noProof/>
          </w:rPr>
          <w:t>12</w:t>
        </w:r>
      </w:ins>
      <w:ins w:id="1204" w:author="Zaoral Timo (inf19133)" w:date="2020-10-26T17:17:00Z">
        <w:r>
          <w:rPr>
            <w:i w:val="0"/>
            <w:iCs w:val="0"/>
          </w:rPr>
          <w:fldChar w:fldCharType="end"/>
        </w:r>
        <w:r>
          <w:t xml:space="preserve"> F30_1</w:t>
        </w:r>
      </w:ins>
      <w:bookmarkEnd w:id="1201"/>
    </w:p>
    <w:p w14:paraId="7C031CE9" w14:textId="375D9BFD" w:rsidR="00C318ED" w:rsidDel="00FE4AFF" w:rsidRDefault="00C318ED">
      <w:pPr>
        <w:pStyle w:val="Beschriftung"/>
        <w:jc w:val="left"/>
        <w:rPr>
          <w:ins w:id="1205" w:author="Markus Rentschler" w:date="2020-10-23T12:34:00Z"/>
          <w:del w:id="1206" w:author="Zaoral Timo (inf19133)" w:date="2020-10-26T17:17:00Z"/>
        </w:rPr>
        <w:pPrChange w:id="1207" w:author="Zaoral Timo (inf19133)" w:date="2020-10-26T17:17:00Z">
          <w:pPr>
            <w:pStyle w:val="Beschriftung"/>
            <w:ind w:firstLine="709"/>
            <w:jc w:val="left"/>
          </w:pPr>
        </w:pPrChange>
      </w:pPr>
      <w:bookmarkStart w:id="1208" w:name="_Toc54614381"/>
      <w:del w:id="1209" w:author="Zaoral Timo (inf19133)" w:date="2020-10-26T17:17:00Z">
        <w:r w:rsidDel="00FE4AFF">
          <w:delText xml:space="preserve">Figure </w:delText>
        </w:r>
        <w:r w:rsidR="00A64548" w:rsidDel="00FE4AFF">
          <w:rPr>
            <w:i w:val="0"/>
            <w:iCs w:val="0"/>
          </w:rPr>
          <w:fldChar w:fldCharType="begin"/>
        </w:r>
        <w:r w:rsidR="00A64548" w:rsidDel="00FE4AFF">
          <w:delInstrText xml:space="preserve"> SEQ Figure \* ARABIC </w:delInstrText>
        </w:r>
        <w:r w:rsidR="00A64548" w:rsidDel="00FE4AFF">
          <w:rPr>
            <w:i w:val="0"/>
            <w:iCs w:val="0"/>
          </w:rPr>
          <w:fldChar w:fldCharType="separate"/>
        </w:r>
      </w:del>
      <w:del w:id="1210" w:author="Zaoral Timo (inf19133)" w:date="2020-10-26T13:43:00Z">
        <w:r w:rsidR="00A50C0F" w:rsidDel="00A515C1">
          <w:rPr>
            <w:noProof/>
          </w:rPr>
          <w:delText>8</w:delText>
        </w:r>
      </w:del>
      <w:del w:id="1211" w:author="Zaoral Timo (inf19133)" w:date="2020-10-26T17:17:00Z">
        <w:r w:rsidR="00A64548" w:rsidDel="00FE4AFF">
          <w:rPr>
            <w:i w:val="0"/>
            <w:iCs w:val="0"/>
            <w:noProof/>
          </w:rPr>
          <w:fldChar w:fldCharType="end"/>
        </w:r>
        <w:r w:rsidDel="00FE4AFF">
          <w:delText xml:space="preserve"> </w:delText>
        </w:r>
      </w:del>
      <w:del w:id="1212" w:author="Zaoral Timo (inf19133)" w:date="2020-10-26T14:04:00Z">
        <w:r w:rsidDel="00F37029">
          <w:delText>TC</w:delText>
        </w:r>
      </w:del>
      <w:del w:id="1213" w:author="Zaoral Timo (inf19133)" w:date="2020-10-26T17:17:00Z">
        <w:r w:rsidDel="00FE4AFF">
          <w:delText>30</w:delText>
        </w:r>
      </w:del>
      <w:bookmarkEnd w:id="1208"/>
    </w:p>
    <w:p w14:paraId="75CE8809" w14:textId="0F45AC0C" w:rsidR="00860C14" w:rsidRDefault="00860C14">
      <w:pPr>
        <w:pStyle w:val="Beschriftung"/>
        <w:ind w:firstLine="709"/>
        <w:jc w:val="left"/>
        <w:rPr>
          <w:ins w:id="1214" w:author="Markus Rentschler" w:date="2020-10-23T12:34:00Z"/>
        </w:rPr>
      </w:pPr>
    </w:p>
    <w:p w14:paraId="7EE5F5B0" w14:textId="75A8664C" w:rsidR="00860C14" w:rsidRDefault="00A75A17" w:rsidP="00C318ED">
      <w:pPr>
        <w:pStyle w:val="Beschriftung"/>
        <w:ind w:firstLine="709"/>
        <w:jc w:val="left"/>
        <w:rPr>
          <w:ins w:id="1215" w:author="Markus Rentschler" w:date="2020-10-23T12:37:00Z"/>
          <w:rFonts w:eastAsiaTheme="minorEastAsia"/>
          <w:lang w:val="en-GB"/>
        </w:rPr>
      </w:pPr>
      <w:ins w:id="1216" w:author="Zaoral Timo (inf19133)" w:date="2020-10-30T15:04:00Z">
        <w:r>
          <w:rPr>
            <w:noProof/>
          </w:rPr>
          <w:lastRenderedPageBreak/>
          <mc:AlternateContent>
            <mc:Choice Requires="wps">
              <w:drawing>
                <wp:anchor distT="0" distB="0" distL="114300" distR="114300" simplePos="0" relativeHeight="251662336" behindDoc="0" locked="0" layoutInCell="1" allowOverlap="1" wp14:anchorId="503AE416" wp14:editId="19E95C53">
                  <wp:simplePos x="0" y="0"/>
                  <wp:positionH relativeFrom="column">
                    <wp:posOffset>720725</wp:posOffset>
                  </wp:positionH>
                  <wp:positionV relativeFrom="paragraph">
                    <wp:posOffset>2443480</wp:posOffset>
                  </wp:positionV>
                  <wp:extent cx="2065866" cy="139700"/>
                  <wp:effectExtent l="0" t="0" r="10795" b="12700"/>
                  <wp:wrapNone/>
                  <wp:docPr id="8" name="Rechteck 8"/>
                  <wp:cNvGraphicFramePr/>
                  <a:graphic xmlns:a="http://schemas.openxmlformats.org/drawingml/2006/main">
                    <a:graphicData uri="http://schemas.microsoft.com/office/word/2010/wordprocessingShape">
                      <wps:wsp>
                        <wps:cNvSpPr/>
                        <wps:spPr>
                          <a:xfrm>
                            <a:off x="0" y="0"/>
                            <a:ext cx="2065866" cy="139700"/>
                          </a:xfrm>
                          <a:prstGeom prst="rect">
                            <a:avLst/>
                          </a:prstGeom>
                          <a:noFill/>
                          <a:ln w="1905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1A0B3" id="Rechteck 8" o:spid="_x0000_s1026" style="position:absolute;margin-left:56.75pt;margin-top:192.4pt;width:162.6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" filled="f" strokecolor="red" strokeweight="1.5pt"/>
              </w:pict>
            </mc:Fallback>
          </mc:AlternateContent>
        </w:r>
      </w:ins>
      <w:ins w:id="1217" w:author="Zaoral Timo (inf19133)" w:date="2020-10-30T15:03:00Z">
        <w:r>
          <w:rPr>
            <w:noProof/>
          </w:rPr>
          <mc:AlternateContent>
            <mc:Choice Requires="wps">
              <w:drawing>
                <wp:anchor distT="0" distB="0" distL="114300" distR="114300" simplePos="0" relativeHeight="251660288" behindDoc="0" locked="0" layoutInCell="1" allowOverlap="1" wp14:anchorId="388F27DF" wp14:editId="2322033B">
                  <wp:simplePos x="0" y="0"/>
                  <wp:positionH relativeFrom="column">
                    <wp:posOffset>725170</wp:posOffset>
                  </wp:positionH>
                  <wp:positionV relativeFrom="paragraph">
                    <wp:posOffset>1732280</wp:posOffset>
                  </wp:positionV>
                  <wp:extent cx="2146300" cy="237067"/>
                  <wp:effectExtent l="0" t="0" r="25400" b="10795"/>
                  <wp:wrapNone/>
                  <wp:docPr id="7" name="Rechteck 7"/>
                  <wp:cNvGraphicFramePr/>
                  <a:graphic xmlns:a="http://schemas.openxmlformats.org/drawingml/2006/main">
                    <a:graphicData uri="http://schemas.microsoft.com/office/word/2010/wordprocessingShape">
                      <wps:wsp>
                        <wps:cNvSpPr/>
                        <wps:spPr>
                          <a:xfrm>
                            <a:off x="0" y="0"/>
                            <a:ext cx="2146300" cy="237067"/>
                          </a:xfrm>
                          <a:prstGeom prst="rect">
                            <a:avLst/>
                          </a:prstGeom>
                          <a:noFill/>
                          <a:ln w="1905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A41C2" id="Rechteck 7" o:spid="_x0000_s1026" style="position:absolute;margin-left:57.1pt;margin-top:136.4pt;width:169pt;height:18.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" filled="f" strokecolor="red" strokeweight="1.5pt"/>
              </w:pict>
            </mc:Fallback>
          </mc:AlternateContent>
        </w:r>
      </w:ins>
      <w:ins w:id="1218" w:author="Markus Rentschler" w:date="2020-10-23T12:34:00Z">
        <w:r w:rsidR="00860C14">
          <w:rPr>
            <w:noProof/>
          </w:rPr>
          <w:drawing>
            <wp:inline distT="0" distB="0" distL="0" distR="0" wp14:anchorId="29A1351C" wp14:editId="4035F632">
              <wp:extent cx="3000375" cy="27069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6154" cy="2712129"/>
                      </a:xfrm>
                      <a:prstGeom prst="rect">
                        <a:avLst/>
                      </a:prstGeom>
                    </pic:spPr>
                  </pic:pic>
                </a:graphicData>
              </a:graphic>
            </wp:inline>
          </w:drawing>
        </w:r>
      </w:ins>
    </w:p>
    <w:p w14:paraId="068BEA3C" w14:textId="7A98DD5B" w:rsidR="00FE4AFF" w:rsidRDefault="00A75A17">
      <w:pPr>
        <w:pStyle w:val="Beschriftung"/>
        <w:keepNext/>
        <w:ind w:firstLine="709"/>
        <w:jc w:val="left"/>
        <w:rPr>
          <w:ins w:id="1219" w:author="Zaoral Timo (inf19133)" w:date="2020-10-26T17:17:00Z"/>
        </w:rPr>
      </w:pPr>
      <w:ins w:id="1220" w:author="Zaoral Timo (inf19133)" w:date="2020-10-30T15:06:00Z">
        <w:r>
          <w:rPr>
            <w:noProof/>
          </w:rPr>
          <mc:AlternateContent>
            <mc:Choice Requires="wps">
              <w:drawing>
                <wp:anchor distT="0" distB="0" distL="114300" distR="114300" simplePos="0" relativeHeight="251666432" behindDoc="0" locked="0" layoutInCell="1" allowOverlap="1" wp14:anchorId="5D8DF996" wp14:editId="770D53F2">
                  <wp:simplePos x="0" y="0"/>
                  <wp:positionH relativeFrom="column">
                    <wp:posOffset>678603</wp:posOffset>
                  </wp:positionH>
                  <wp:positionV relativeFrom="paragraph">
                    <wp:posOffset>2142067</wp:posOffset>
                  </wp:positionV>
                  <wp:extent cx="1943100" cy="156633"/>
                  <wp:effectExtent l="0" t="0" r="19050" b="15240"/>
                  <wp:wrapNone/>
                  <wp:docPr id="11" name="Rechteck 11"/>
                  <wp:cNvGraphicFramePr/>
                  <a:graphic xmlns:a="http://schemas.openxmlformats.org/drawingml/2006/main">
                    <a:graphicData uri="http://schemas.microsoft.com/office/word/2010/wordprocessingShape">
                      <wps:wsp>
                        <wps:cNvSpPr/>
                        <wps:spPr>
                          <a:xfrm>
                            <a:off x="0" y="0"/>
                            <a:ext cx="1943100" cy="156633"/>
                          </a:xfrm>
                          <a:prstGeom prst="rect">
                            <a:avLst/>
                          </a:prstGeom>
                          <a:noFill/>
                          <a:ln w="1905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6608E" id="Rechteck 11" o:spid="_x0000_s1026" style="position:absolute;margin-left:53.45pt;margin-top:168.65pt;width:153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" filled="f" strokecolor="red" strokeweight="1.5pt"/>
              </w:pict>
            </mc:Fallback>
          </mc:AlternateContent>
        </w:r>
        <w:r>
          <w:rPr>
            <w:noProof/>
          </w:rPr>
          <mc:AlternateContent>
            <mc:Choice Requires="wps">
              <w:drawing>
                <wp:anchor distT="0" distB="0" distL="114300" distR="114300" simplePos="0" relativeHeight="251668480" behindDoc="0" locked="0" layoutInCell="1" allowOverlap="1" wp14:anchorId="4240E0A3" wp14:editId="26936455">
                  <wp:simplePos x="0" y="0"/>
                  <wp:positionH relativeFrom="column">
                    <wp:posOffset>670137</wp:posOffset>
                  </wp:positionH>
                  <wp:positionV relativeFrom="paragraph">
                    <wp:posOffset>2768600</wp:posOffset>
                  </wp:positionV>
                  <wp:extent cx="2362200" cy="156633"/>
                  <wp:effectExtent l="0" t="0" r="19050" b="15240"/>
                  <wp:wrapNone/>
                  <wp:docPr id="13" name="Rechteck 13"/>
                  <wp:cNvGraphicFramePr/>
                  <a:graphic xmlns:a="http://schemas.openxmlformats.org/drawingml/2006/main">
                    <a:graphicData uri="http://schemas.microsoft.com/office/word/2010/wordprocessingShape">
                      <wps:wsp>
                        <wps:cNvSpPr/>
                        <wps:spPr>
                          <a:xfrm>
                            <a:off x="0" y="0"/>
                            <a:ext cx="2362200" cy="156633"/>
                          </a:xfrm>
                          <a:prstGeom prst="rect">
                            <a:avLst/>
                          </a:prstGeom>
                          <a:noFill/>
                          <a:ln w="1905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BD7C" id="Rechteck 13" o:spid="_x0000_s1026" style="position:absolute;margin-left:52.75pt;margin-top:218pt;width:186pt;height: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" filled="f" strokecolor="red" strokeweight="1.5pt"/>
              </w:pict>
            </mc:Fallback>
          </mc:AlternateContent>
        </w:r>
      </w:ins>
      <w:ins w:id="1221" w:author="Zaoral Timo (inf19133)" w:date="2020-10-30T15:04:00Z">
        <w:r>
          <w:rPr>
            <w:noProof/>
          </w:rPr>
          <mc:AlternateContent>
            <mc:Choice Requires="wps">
              <w:drawing>
                <wp:anchor distT="0" distB="0" distL="114300" distR="114300" simplePos="0" relativeHeight="251664384" behindDoc="0" locked="0" layoutInCell="1" allowOverlap="1" wp14:anchorId="10CAD66A" wp14:editId="05D5FF95">
                  <wp:simplePos x="0" y="0"/>
                  <wp:positionH relativeFrom="column">
                    <wp:posOffset>691303</wp:posOffset>
                  </wp:positionH>
                  <wp:positionV relativeFrom="paragraph">
                    <wp:posOffset>1676400</wp:posOffset>
                  </wp:positionV>
                  <wp:extent cx="2078355" cy="139488"/>
                  <wp:effectExtent l="0" t="0" r="17145" b="13335"/>
                  <wp:wrapNone/>
                  <wp:docPr id="10" name="Rechteck 10"/>
                  <wp:cNvGraphicFramePr/>
                  <a:graphic xmlns:a="http://schemas.openxmlformats.org/drawingml/2006/main">
                    <a:graphicData uri="http://schemas.microsoft.com/office/word/2010/wordprocessingShape">
                      <wps:wsp>
                        <wps:cNvSpPr/>
                        <wps:spPr>
                          <a:xfrm>
                            <a:off x="0" y="0"/>
                            <a:ext cx="2078355" cy="139488"/>
                          </a:xfrm>
                          <a:prstGeom prst="rect">
                            <a:avLst/>
                          </a:prstGeom>
                          <a:noFill/>
                          <a:ln w="19050">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802A" id="Rechteck 10" o:spid="_x0000_s1026" style="position:absolute;margin-left:54.45pt;margin-top:132pt;width:163.65pt;height: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" filled="f" strokecolor="red" strokeweight="1.5pt"/>
              </w:pict>
            </mc:Fallback>
          </mc:AlternateContent>
        </w:r>
      </w:ins>
      <w:ins w:id="1222" w:author="Markus Rentschler" w:date="2020-10-23T12:37:00Z">
        <w:r w:rsidR="00860C14">
          <w:rPr>
            <w:noProof/>
          </w:rPr>
          <w:drawing>
            <wp:inline distT="0" distB="0" distL="0" distR="0" wp14:anchorId="3C8A49E6" wp14:editId="039A3080">
              <wp:extent cx="3000375" cy="309994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8264" cy="3108095"/>
                      </a:xfrm>
                      <a:prstGeom prst="rect">
                        <a:avLst/>
                      </a:prstGeom>
                    </pic:spPr>
                  </pic:pic>
                </a:graphicData>
              </a:graphic>
            </wp:inline>
          </w:drawing>
        </w:r>
      </w:ins>
    </w:p>
    <w:p w14:paraId="586D2509" w14:textId="642A18E2" w:rsidR="00860C14" w:rsidRPr="00FE4AFF" w:rsidRDefault="00FE4AFF">
      <w:pPr>
        <w:pStyle w:val="Beschriftung"/>
        <w:ind w:firstLine="709"/>
        <w:jc w:val="left"/>
        <w:rPr>
          <w:rPrChange w:id="1223" w:author="Zaoral Timo (inf19133)" w:date="2020-10-26T17:17:00Z">
            <w:rPr>
              <w:rFonts w:eastAsiaTheme="minorEastAsia"/>
              <w:lang w:val="en-GB"/>
            </w:rPr>
          </w:rPrChange>
        </w:rPr>
      </w:pPr>
      <w:bookmarkStart w:id="1224" w:name="_Toc55805731"/>
      <w:ins w:id="1225" w:author="Zaoral Timo (inf19133)" w:date="2020-10-26T17:17:00Z">
        <w:r>
          <w:t xml:space="preserve">Figure </w:t>
        </w:r>
        <w:r>
          <w:fldChar w:fldCharType="begin"/>
        </w:r>
        <w:r>
          <w:instrText xml:space="preserve"> SEQ Figure \* ARABIC </w:instrText>
        </w:r>
      </w:ins>
      <w:r>
        <w:fldChar w:fldCharType="separate"/>
      </w:r>
      <w:ins w:id="1226" w:author="Zaoral Timo (inf19133)" w:date="2020-11-09T09:18:00Z">
        <w:r w:rsidR="00AA5A9D">
          <w:rPr>
            <w:noProof/>
          </w:rPr>
          <w:t>13</w:t>
        </w:r>
      </w:ins>
      <w:ins w:id="1227" w:author="Zaoral Timo (inf19133)" w:date="2020-10-26T17:17:00Z">
        <w:r>
          <w:fldChar w:fldCharType="end"/>
        </w:r>
        <w:r>
          <w:t xml:space="preserve"> F30_2</w:t>
        </w:r>
      </w:ins>
      <w:bookmarkEnd w:id="1224"/>
    </w:p>
    <w:p w14:paraId="167E829A" w14:textId="485CE64A" w:rsidR="00C318ED" w:rsidRPr="006103A5" w:rsidRDefault="00C318ED" w:rsidP="00C318ED">
      <w:pPr>
        <w:pStyle w:val="berschrift2"/>
        <w:rPr>
          <w:rFonts w:eastAsiaTheme="minorEastAsia"/>
          <w:lang w:val="en-GB"/>
        </w:rPr>
      </w:pPr>
      <w:del w:id="1228" w:author="Markus Rentschler" w:date="2020-10-23T12:42:00Z">
        <w:r w:rsidRPr="44CF3D20" w:rsidDel="0062713F">
          <w:rPr>
            <w:rFonts w:eastAsiaTheme="minorEastAsia"/>
            <w:lang w:val="en-GB"/>
          </w:rPr>
          <w:delText>/</w:delText>
        </w:r>
        <w:r w:rsidDel="0062713F">
          <w:rPr>
            <w:rFonts w:eastAsiaTheme="minorEastAsia"/>
            <w:lang w:val="en-GB"/>
          </w:rPr>
          <w:delText>TC</w:delText>
        </w:r>
      </w:del>
      <w:bookmarkStart w:id="1229" w:name="_Toc55805688"/>
      <w:ins w:id="1230" w:author="Markus Rentschler" w:date="2020-10-23T12:42:00Z">
        <w:r w:rsidR="0062713F">
          <w:rPr>
            <w:rFonts w:eastAsiaTheme="minorEastAsia"/>
            <w:lang w:val="en-GB"/>
          </w:rPr>
          <w:t>/F</w:t>
        </w:r>
      </w:ins>
      <w:r w:rsidR="008C50FB">
        <w:rPr>
          <w:rFonts w:eastAsiaTheme="minorEastAsia"/>
          <w:lang w:val="en-GB"/>
        </w:rPr>
        <w:t>4</w:t>
      </w:r>
      <w:r w:rsidRPr="44CF3D20">
        <w:rPr>
          <w:rFonts w:eastAsiaTheme="minorEastAsia"/>
          <w:lang w:val="en-GB"/>
        </w:rPr>
        <w:t>0/</w:t>
      </w:r>
      <w:r>
        <w:rPr>
          <w:rFonts w:eastAsiaTheme="minorEastAsia"/>
          <w:lang w:val="en-GB"/>
        </w:rPr>
        <w:t xml:space="preserve">CAEX 2.15 </w:t>
      </w:r>
      <w:del w:id="1231" w:author="Zaoral Timo (inf19133)" w:date="2020-11-06T10:47:00Z">
        <w:r w:rsidDel="000E0AFD">
          <w:rPr>
            <w:rFonts w:eastAsiaTheme="minorEastAsia"/>
            <w:lang w:val="en-GB"/>
          </w:rPr>
          <w:delText xml:space="preserve">&amp; CAEX 3.0 </w:delText>
        </w:r>
      </w:del>
      <w:r>
        <w:rPr>
          <w:rFonts w:eastAsiaTheme="minorEastAsia"/>
          <w:lang w:val="en-GB"/>
        </w:rPr>
        <w:t>Output</w:t>
      </w:r>
      <w:bookmarkEnd w:id="1229"/>
    </w:p>
    <w:p w14:paraId="0E64FA4E" w14:textId="00365A34" w:rsidR="00C318ED" w:rsidRPr="009104A8" w:rsidRDefault="00C318ED" w:rsidP="00C318ED">
      <w:pPr>
        <w:ind w:left="709"/>
        <w:jc w:val="left"/>
        <w:rPr>
          <w:rFonts w:eastAsiaTheme="minorEastAsia"/>
          <w:lang w:val="en-GB"/>
          <w:rPrChange w:id="1232" w:author="Zaoral Timo (inf19133)" w:date="2020-10-26T16:48:00Z">
            <w:rPr>
              <w:rFonts w:eastAsiaTheme="minorEastAsia"/>
            </w:rPr>
          </w:rPrChange>
        </w:rPr>
      </w:pPr>
      <w:del w:id="1233" w:author="Zaoral Timo (inf19133)" w:date="2020-10-26T16:48:00Z">
        <w:r w:rsidRPr="009104A8" w:rsidDel="009104A8">
          <w:rPr>
            <w:rFonts w:eastAsiaTheme="minorEastAsia"/>
            <w:lang w:val="en-GB"/>
            <w:rPrChange w:id="1234" w:author="Zaoral Timo (inf19133)" w:date="2020-10-26T16:48:00Z">
              <w:rPr>
                <w:rFonts w:eastAsiaTheme="minorEastAsia"/>
              </w:rPr>
            </w:rPrChange>
          </w:rPr>
          <w:delText xml:space="preserve">Die </w:delText>
        </w:r>
      </w:del>
      <w:ins w:id="1235" w:author="Zaoral Timo (inf19133)" w:date="2020-10-26T16:48:00Z">
        <w:r w:rsidR="009104A8" w:rsidRPr="009104A8">
          <w:rPr>
            <w:rFonts w:eastAsiaTheme="minorEastAsia"/>
            <w:lang w:val="en-GB"/>
            <w:rPrChange w:id="1236" w:author="Zaoral Timo (inf19133)" w:date="2020-10-26T16:48:00Z">
              <w:rPr>
                <w:rFonts w:eastAsiaTheme="minorEastAsia"/>
              </w:rPr>
            </w:rPrChange>
          </w:rPr>
          <w:t>The selection of CAEX 2.15 as output format should be implemented.</w:t>
        </w:r>
      </w:ins>
      <w:del w:id="1237" w:author="Markus Rentschler" w:date="2020-10-23T12:39:00Z">
        <w:r w:rsidRPr="009104A8" w:rsidDel="00860C14">
          <w:rPr>
            <w:rFonts w:eastAsiaTheme="minorEastAsia"/>
            <w:lang w:val="en-GB"/>
            <w:rPrChange w:id="1238" w:author="Zaoral Timo (inf19133)" w:date="2020-10-26T16:48:00Z">
              <w:rPr>
                <w:rFonts w:eastAsiaTheme="minorEastAsia"/>
              </w:rPr>
            </w:rPrChange>
          </w:rPr>
          <w:delText xml:space="preserve">Unterstützung </w:delText>
        </w:r>
      </w:del>
      <w:ins w:id="1239" w:author="Markus Rentschler" w:date="2020-10-23T12:39:00Z">
        <w:del w:id="1240" w:author="Zaoral Timo (inf19133)" w:date="2020-10-26T16:48:00Z">
          <w:r w:rsidR="00860C14" w:rsidRPr="009104A8" w:rsidDel="009104A8">
            <w:rPr>
              <w:rFonts w:eastAsiaTheme="minorEastAsia"/>
              <w:lang w:val="en-GB"/>
              <w:rPrChange w:id="1241" w:author="Zaoral Timo (inf19133)" w:date="2020-10-26T16:48:00Z">
                <w:rPr>
                  <w:rFonts w:eastAsiaTheme="minorEastAsia"/>
                </w:rPr>
              </w:rPrChange>
            </w:rPr>
            <w:delText xml:space="preserve">Auswahl </w:delText>
          </w:r>
        </w:del>
      </w:ins>
      <w:del w:id="1242" w:author="Zaoral Timo (inf19133)" w:date="2020-10-26T16:48:00Z">
        <w:r w:rsidRPr="009104A8" w:rsidDel="009104A8">
          <w:rPr>
            <w:rFonts w:eastAsiaTheme="minorEastAsia"/>
            <w:lang w:val="en-GB"/>
            <w:rPrChange w:id="1243" w:author="Zaoral Timo (inf19133)" w:date="2020-10-26T16:48:00Z">
              <w:rPr>
                <w:rFonts w:eastAsiaTheme="minorEastAsia"/>
              </w:rPr>
            </w:rPrChange>
          </w:rPr>
          <w:delText>von CAEX 2.15 und CAEX 3.0 als A</w:delText>
        </w:r>
        <w:r w:rsidR="008C50FB" w:rsidRPr="009104A8" w:rsidDel="009104A8">
          <w:rPr>
            <w:rFonts w:eastAsiaTheme="minorEastAsia"/>
            <w:lang w:val="en-GB"/>
            <w:rPrChange w:id="1244" w:author="Zaoral Timo (inf19133)" w:date="2020-10-26T16:48:00Z">
              <w:rPr>
                <w:rFonts w:eastAsiaTheme="minorEastAsia"/>
              </w:rPr>
            </w:rPrChange>
          </w:rPr>
          <w:delText>us</w:delText>
        </w:r>
        <w:r w:rsidRPr="009104A8" w:rsidDel="009104A8">
          <w:rPr>
            <w:rFonts w:eastAsiaTheme="minorEastAsia"/>
            <w:lang w:val="en-GB"/>
            <w:rPrChange w:id="1245" w:author="Zaoral Timo (inf19133)" w:date="2020-10-26T16:48:00Z">
              <w:rPr>
                <w:rFonts w:eastAsiaTheme="minorEastAsia"/>
              </w:rPr>
            </w:rPrChange>
          </w:rPr>
          <w:delText>gabeformat sollte implementiert werden.</w:delText>
        </w:r>
      </w:del>
    </w:p>
    <w:p w14:paraId="644BA4D5" w14:textId="795942E3" w:rsidR="000E0AFD" w:rsidRPr="006103A5" w:rsidRDefault="000E0AFD" w:rsidP="000E0AFD">
      <w:pPr>
        <w:pStyle w:val="berschrift2"/>
        <w:rPr>
          <w:ins w:id="1246" w:author="Zaoral Timo (inf19133)" w:date="2020-11-06T10:46:00Z"/>
          <w:rFonts w:eastAsiaTheme="minorEastAsia"/>
          <w:lang w:val="en-GB"/>
        </w:rPr>
      </w:pPr>
      <w:bookmarkStart w:id="1247" w:name="_Toc55805689"/>
      <w:ins w:id="1248" w:author="Zaoral Timo (inf19133)" w:date="2020-11-06T10:46:00Z">
        <w:r>
          <w:rPr>
            <w:rFonts w:eastAsiaTheme="minorEastAsia"/>
            <w:lang w:val="en-GB"/>
          </w:rPr>
          <w:t>/F</w:t>
        </w:r>
      </w:ins>
      <w:ins w:id="1249" w:author="Zaoral Timo (inf19133)" w:date="2020-11-06T10:47:00Z">
        <w:r>
          <w:rPr>
            <w:rFonts w:eastAsiaTheme="minorEastAsia"/>
            <w:lang w:val="en-GB"/>
          </w:rPr>
          <w:t>5</w:t>
        </w:r>
      </w:ins>
      <w:ins w:id="1250" w:author="Zaoral Timo (inf19133)" w:date="2020-11-06T10:46:00Z">
        <w:r w:rsidRPr="44CF3D20">
          <w:rPr>
            <w:rFonts w:eastAsiaTheme="minorEastAsia"/>
            <w:lang w:val="en-GB"/>
          </w:rPr>
          <w:t>0/</w:t>
        </w:r>
        <w:r>
          <w:rPr>
            <w:rFonts w:eastAsiaTheme="minorEastAsia"/>
            <w:lang w:val="en-GB"/>
          </w:rPr>
          <w:t>CAEX 3.0 Output</w:t>
        </w:r>
        <w:bookmarkEnd w:id="1247"/>
      </w:ins>
    </w:p>
    <w:p w14:paraId="7DB36266" w14:textId="155F1FF3" w:rsidR="000E0AFD" w:rsidRDefault="000E0AFD" w:rsidP="000E0AFD">
      <w:pPr>
        <w:ind w:left="709"/>
        <w:jc w:val="left"/>
        <w:rPr>
          <w:ins w:id="1251" w:author="Zaoral Timo (inf19133)" w:date="2020-11-06T10:47:00Z"/>
          <w:rFonts w:eastAsiaTheme="minorEastAsia"/>
          <w:lang w:val="en-GB"/>
        </w:rPr>
      </w:pPr>
      <w:ins w:id="1252" w:author="Zaoral Timo (inf19133)" w:date="2020-11-06T10:46:00Z">
        <w:r w:rsidRPr="00464DAC">
          <w:rPr>
            <w:rFonts w:eastAsiaTheme="minorEastAsia"/>
            <w:lang w:val="en-GB"/>
          </w:rPr>
          <w:t>The selection of CAEX 3.0 as output format should be implemented.</w:t>
        </w:r>
      </w:ins>
      <w:del w:id="1253" w:author="Zaoral Timo (inf19133)" w:date="2020-11-06T10:46:00Z">
        <w:r w:rsidR="00C318ED" w:rsidRPr="009104A8" w:rsidDel="000E0AFD">
          <w:rPr>
            <w:rFonts w:eastAsiaTheme="minorEastAsia"/>
            <w:lang w:val="en-GB"/>
            <w:rPrChange w:id="1254" w:author="Zaoral Timo (inf19133)" w:date="2020-10-26T16:48:00Z">
              <w:rPr>
                <w:rFonts w:eastAsiaTheme="minorEastAsia"/>
              </w:rPr>
            </w:rPrChange>
          </w:rPr>
          <w:br w:type="page"/>
        </w:r>
      </w:del>
    </w:p>
    <w:p w14:paraId="675D8999" w14:textId="0A7490FF" w:rsidR="000E0AFD" w:rsidRPr="009104A8" w:rsidRDefault="000E0AFD">
      <w:pPr>
        <w:spacing w:line="240" w:lineRule="auto"/>
        <w:jc w:val="left"/>
        <w:rPr>
          <w:rFonts w:eastAsiaTheme="minorEastAsia"/>
          <w:lang w:val="en-GB"/>
          <w:rPrChange w:id="1255" w:author="Zaoral Timo (inf19133)" w:date="2020-10-26T16:48:00Z">
            <w:rPr>
              <w:rFonts w:eastAsiaTheme="minorEastAsia"/>
            </w:rPr>
          </w:rPrChange>
        </w:rPr>
      </w:pPr>
      <w:ins w:id="1256" w:author="Zaoral Timo (inf19133)" w:date="2020-11-06T10:47:00Z">
        <w:r>
          <w:rPr>
            <w:rFonts w:eastAsiaTheme="minorEastAsia"/>
            <w:lang w:val="en-GB"/>
          </w:rPr>
          <w:br w:type="page"/>
        </w:r>
      </w:ins>
    </w:p>
    <w:p w14:paraId="52E34A31" w14:textId="60A78326" w:rsidR="00C318ED" w:rsidRPr="006103A5" w:rsidRDefault="00C318ED" w:rsidP="00C318ED">
      <w:pPr>
        <w:pStyle w:val="berschrift2"/>
        <w:rPr>
          <w:rFonts w:eastAsiaTheme="minorEastAsia"/>
          <w:lang w:val="en-GB"/>
        </w:rPr>
      </w:pPr>
      <w:del w:id="1257" w:author="Markus Rentschler" w:date="2020-10-23T12:42:00Z">
        <w:r w:rsidRPr="44CF3D20" w:rsidDel="0062713F">
          <w:rPr>
            <w:rFonts w:eastAsiaTheme="minorEastAsia"/>
            <w:lang w:val="en-GB"/>
          </w:rPr>
          <w:lastRenderedPageBreak/>
          <w:delText>/</w:delText>
        </w:r>
        <w:r w:rsidDel="0062713F">
          <w:rPr>
            <w:rFonts w:eastAsiaTheme="minorEastAsia"/>
            <w:lang w:val="en-GB"/>
          </w:rPr>
          <w:delText>TC</w:delText>
        </w:r>
      </w:del>
      <w:bookmarkStart w:id="1258" w:name="_Toc55805690"/>
      <w:ins w:id="1259" w:author="Markus Rentschler" w:date="2020-10-23T12:42:00Z">
        <w:r w:rsidR="0062713F">
          <w:rPr>
            <w:rFonts w:eastAsiaTheme="minorEastAsia"/>
            <w:lang w:val="en-GB"/>
          </w:rPr>
          <w:t>/F</w:t>
        </w:r>
      </w:ins>
      <w:ins w:id="1260" w:author="Zaoral Timo (inf19133)" w:date="2020-11-06T10:47:00Z">
        <w:r w:rsidR="000E0AFD">
          <w:rPr>
            <w:rFonts w:eastAsiaTheme="minorEastAsia"/>
            <w:lang w:val="en-GB"/>
          </w:rPr>
          <w:t>6</w:t>
        </w:r>
      </w:ins>
      <w:del w:id="1261" w:author="Zaoral Timo (inf19133)" w:date="2020-10-26T14:05:00Z">
        <w:r w:rsidDel="00F37029">
          <w:rPr>
            <w:rFonts w:eastAsiaTheme="minorEastAsia"/>
            <w:lang w:val="en-GB"/>
          </w:rPr>
          <w:delText>6</w:delText>
        </w:r>
      </w:del>
      <w:r w:rsidRPr="44CF3D20">
        <w:rPr>
          <w:rFonts w:eastAsiaTheme="minorEastAsia"/>
          <w:lang w:val="en-GB"/>
        </w:rPr>
        <w:t>0/</w:t>
      </w:r>
      <w:r>
        <w:rPr>
          <w:rFonts w:eastAsiaTheme="minorEastAsia"/>
          <w:lang w:val="en-GB"/>
        </w:rPr>
        <w:t>Parameter Requirements</w:t>
      </w:r>
      <w:bookmarkEnd w:id="1258"/>
    </w:p>
    <w:p w14:paraId="20FE35BF" w14:textId="77777777" w:rsidR="009104A8" w:rsidRPr="009104A8" w:rsidRDefault="00C318ED" w:rsidP="009104A8">
      <w:pPr>
        <w:ind w:left="709"/>
        <w:jc w:val="left"/>
        <w:rPr>
          <w:ins w:id="1262" w:author="Zaoral Timo (inf19133)" w:date="2020-10-26T16:49:00Z"/>
          <w:rFonts w:eastAsiaTheme="minorEastAsia"/>
          <w:lang w:val="en-GB"/>
          <w:rPrChange w:id="1263" w:author="Zaoral Timo (inf19133)" w:date="2020-10-26T16:49:00Z">
            <w:rPr>
              <w:ins w:id="1264" w:author="Zaoral Timo (inf19133)" w:date="2020-10-26T16:49:00Z"/>
              <w:rFonts w:eastAsiaTheme="minorEastAsia"/>
            </w:rPr>
          </w:rPrChange>
        </w:rPr>
      </w:pPr>
      <w:del w:id="1265" w:author="Zaoral Timo (inf19133)" w:date="2020-10-26T16:49:00Z">
        <w:r w:rsidRPr="009104A8" w:rsidDel="009104A8">
          <w:rPr>
            <w:rFonts w:eastAsiaTheme="minorEastAsia"/>
            <w:lang w:val="en-GB"/>
            <w:rPrChange w:id="1266" w:author="Zaoral Timo (inf19133)" w:date="2020-10-26T16:49:00Z">
              <w:rPr>
                <w:rFonts w:eastAsiaTheme="minorEastAsia"/>
              </w:rPr>
            </w:rPrChange>
          </w:rPr>
          <w:delText xml:space="preserve">Wie </w:delText>
        </w:r>
      </w:del>
      <w:ins w:id="1267" w:author="Zaoral Timo (inf19133)" w:date="2020-10-26T16:49:00Z">
        <w:r w:rsidR="009104A8" w:rsidRPr="009104A8">
          <w:rPr>
            <w:rFonts w:eastAsiaTheme="minorEastAsia"/>
            <w:lang w:val="en-GB"/>
            <w:rPrChange w:id="1268" w:author="Zaoral Timo (inf19133)" w:date="2020-10-26T16:49:00Z">
              <w:rPr>
                <w:rFonts w:eastAsiaTheme="minorEastAsia"/>
              </w:rPr>
            </w:rPrChange>
          </w:rPr>
          <w:t>As shown in Figure 14, other mandatory attributes should be highlighted in red. These are those required by the minimum rules for AML-DDs.</w:t>
        </w:r>
      </w:ins>
    </w:p>
    <w:p w14:paraId="5360A16C" w14:textId="77777777" w:rsidR="009104A8" w:rsidRPr="009104A8" w:rsidRDefault="009104A8" w:rsidP="009104A8">
      <w:pPr>
        <w:ind w:left="709"/>
        <w:jc w:val="left"/>
        <w:rPr>
          <w:ins w:id="1269" w:author="Zaoral Timo (inf19133)" w:date="2020-10-26T16:49:00Z"/>
          <w:rFonts w:eastAsiaTheme="minorEastAsia"/>
          <w:lang w:val="en-GB"/>
          <w:rPrChange w:id="1270" w:author="Zaoral Timo (inf19133)" w:date="2020-10-26T16:49:00Z">
            <w:rPr>
              <w:ins w:id="1271" w:author="Zaoral Timo (inf19133)" w:date="2020-10-26T16:49:00Z"/>
              <w:rFonts w:eastAsiaTheme="minorEastAsia"/>
            </w:rPr>
          </w:rPrChange>
        </w:rPr>
      </w:pPr>
      <w:ins w:id="1272" w:author="Zaoral Timo (inf19133)" w:date="2020-10-26T16:49:00Z">
        <w:r w:rsidRPr="009104A8">
          <w:rPr>
            <w:rFonts w:eastAsiaTheme="minorEastAsia"/>
            <w:lang w:val="en-GB"/>
            <w:rPrChange w:id="1273" w:author="Zaoral Timo (inf19133)" w:date="2020-10-26T16:49:00Z">
              <w:rPr>
                <w:rFonts w:eastAsiaTheme="minorEastAsia"/>
              </w:rPr>
            </w:rPrChange>
          </w:rPr>
          <w:t>The following attributes are mandatory:</w:t>
        </w:r>
      </w:ins>
    </w:p>
    <w:p w14:paraId="3D1D9F8D" w14:textId="77777777" w:rsidR="009104A8" w:rsidRPr="009104A8" w:rsidRDefault="009104A8" w:rsidP="009104A8">
      <w:pPr>
        <w:ind w:left="709"/>
        <w:jc w:val="left"/>
        <w:rPr>
          <w:ins w:id="1274" w:author="Zaoral Timo (inf19133)" w:date="2020-10-26T16:49:00Z"/>
          <w:rFonts w:eastAsiaTheme="minorEastAsia"/>
        </w:rPr>
      </w:pPr>
      <w:proofErr w:type="spellStart"/>
      <w:ins w:id="1275" w:author="Zaoral Timo (inf19133)" w:date="2020-10-26T16:49:00Z">
        <w:r w:rsidRPr="009104A8">
          <w:rPr>
            <w:rFonts w:eastAsiaTheme="minorEastAsia"/>
          </w:rPr>
          <w:t>Manufacturer</w:t>
        </w:r>
        <w:proofErr w:type="spellEnd"/>
      </w:ins>
    </w:p>
    <w:p w14:paraId="347EAC9B" w14:textId="77777777" w:rsidR="009104A8" w:rsidRPr="009104A8" w:rsidRDefault="009104A8" w:rsidP="009104A8">
      <w:pPr>
        <w:ind w:left="709"/>
        <w:jc w:val="left"/>
        <w:rPr>
          <w:ins w:id="1276" w:author="Zaoral Timo (inf19133)" w:date="2020-10-26T16:49:00Z"/>
          <w:rFonts w:eastAsiaTheme="minorEastAsia"/>
        </w:rPr>
      </w:pPr>
      <w:proofErr w:type="spellStart"/>
      <w:ins w:id="1277" w:author="Zaoral Timo (inf19133)" w:date="2020-10-26T16:49:00Z">
        <w:r w:rsidRPr="009104A8">
          <w:rPr>
            <w:rFonts w:eastAsiaTheme="minorEastAsia"/>
          </w:rPr>
          <w:t>ManufacturerURI</w:t>
        </w:r>
        <w:proofErr w:type="spellEnd"/>
      </w:ins>
    </w:p>
    <w:p w14:paraId="74A21B0E" w14:textId="7AB07B9D" w:rsidR="00C318ED" w:rsidDel="009104A8" w:rsidRDefault="009104A8" w:rsidP="00042AA7">
      <w:pPr>
        <w:ind w:left="709"/>
        <w:jc w:val="left"/>
        <w:rPr>
          <w:ins w:id="1278" w:author="Markus Rentschler" w:date="2020-10-23T12:39:00Z"/>
          <w:del w:id="1279" w:author="Zaoral Timo (inf19133)" w:date="2020-10-26T16:49:00Z"/>
          <w:rFonts w:eastAsiaTheme="minorEastAsia"/>
        </w:rPr>
      </w:pPr>
      <w:ins w:id="1280" w:author="Zaoral Timo (inf19133)" w:date="2020-10-26T16:49:00Z">
        <w:r w:rsidRPr="009104A8">
          <w:rPr>
            <w:rFonts w:eastAsiaTheme="minorEastAsia"/>
          </w:rPr>
          <w:t>Model</w:t>
        </w:r>
      </w:ins>
      <w:del w:id="1281" w:author="Zaoral Timo (inf19133)" w:date="2020-10-26T16:49:00Z">
        <w:r w:rsidR="00C318ED" w:rsidRPr="00A64FF8" w:rsidDel="009104A8">
          <w:rPr>
            <w:rFonts w:eastAsiaTheme="minorEastAsia"/>
          </w:rPr>
          <w:delText xml:space="preserve">in Figure </w:delText>
        </w:r>
      </w:del>
      <w:del w:id="1282" w:author="Zaoral Timo (inf19133)" w:date="2020-10-26T16:48:00Z">
        <w:r w:rsidR="00C318ED" w:rsidRPr="00A64FF8" w:rsidDel="009104A8">
          <w:rPr>
            <w:rFonts w:eastAsiaTheme="minorEastAsia"/>
          </w:rPr>
          <w:delText>9</w:delText>
        </w:r>
      </w:del>
      <w:del w:id="1283" w:author="Zaoral Timo (inf19133)" w:date="2020-10-26T16:49:00Z">
        <w:r w:rsidR="00C318ED" w:rsidRPr="00A64FF8" w:rsidDel="009104A8">
          <w:rPr>
            <w:rFonts w:eastAsiaTheme="minorEastAsia"/>
          </w:rPr>
          <w:delText xml:space="preserve"> rot markiert zu sehen sollten noch weitere </w:delText>
        </w:r>
      </w:del>
      <w:ins w:id="1284" w:author="Markus Rentschler" w:date="2020-10-23T12:39:00Z">
        <w:del w:id="1285" w:author="Zaoral Timo (inf19133)" w:date="2020-10-26T16:49:00Z">
          <w:r w:rsidR="00860C14" w:rsidDel="009104A8">
            <w:rPr>
              <w:rFonts w:eastAsiaTheme="minorEastAsia"/>
            </w:rPr>
            <w:delText>Pflicht-</w:delText>
          </w:r>
        </w:del>
      </w:ins>
      <w:del w:id="1286" w:author="Zaoral Timo (inf19133)" w:date="2020-10-26T16:49:00Z">
        <w:r w:rsidR="00C318ED" w:rsidRPr="00A64FF8" w:rsidDel="009104A8">
          <w:rPr>
            <w:rFonts w:eastAsiaTheme="minorEastAsia"/>
          </w:rPr>
          <w:delText>Attribute rot markiert werden</w:delText>
        </w:r>
      </w:del>
      <w:ins w:id="1287" w:author="Markus Rentschler" w:date="2020-10-23T12:39:00Z">
        <w:del w:id="1288" w:author="Zaoral Timo (inf19133)" w:date="2020-10-26T16:49:00Z">
          <w:r w:rsidR="00860C14" w:rsidDel="009104A8">
            <w:rPr>
              <w:rFonts w:eastAsiaTheme="minorEastAsia"/>
            </w:rPr>
            <w:delText>, die</w:delText>
          </w:r>
        </w:del>
      </w:ins>
      <w:del w:id="1289" w:author="Zaoral Timo (inf19133)" w:date="2020-10-26T16:49:00Z">
        <w:r w:rsidR="00C318ED" w:rsidRPr="00A64FF8" w:rsidDel="009104A8">
          <w:rPr>
            <w:rFonts w:eastAsiaTheme="minorEastAsia"/>
          </w:rPr>
          <w:delText>. Und zwar die die nach den Minimalregeln für AML-DDs gefordert werden.</w:delText>
        </w:r>
      </w:del>
    </w:p>
    <w:p w14:paraId="5D67E0E9" w14:textId="0F64BA39" w:rsidR="00860C14" w:rsidDel="009104A8" w:rsidRDefault="00860C14">
      <w:pPr>
        <w:ind w:left="709"/>
        <w:jc w:val="left"/>
        <w:rPr>
          <w:ins w:id="1290" w:author="Markus Rentschler" w:date="2020-10-23T12:40:00Z"/>
          <w:del w:id="1291" w:author="Zaoral Timo (inf19133)" w:date="2020-10-26T16:49:00Z"/>
          <w:rFonts w:eastAsiaTheme="minorEastAsia"/>
        </w:rPr>
      </w:pPr>
      <w:ins w:id="1292" w:author="Markus Rentschler" w:date="2020-10-23T12:39:00Z">
        <w:del w:id="1293" w:author="Zaoral Timo (inf19133)" w:date="2020-10-26T16:49:00Z">
          <w:r w:rsidDel="009104A8">
            <w:rPr>
              <w:rFonts w:eastAsiaTheme="minorEastAsia"/>
            </w:rPr>
            <w:delText>Folgende Attribute sind verpflichtend:</w:delText>
          </w:r>
        </w:del>
      </w:ins>
    </w:p>
    <w:p w14:paraId="3734A5CC" w14:textId="54D730AE" w:rsidR="00860C14" w:rsidDel="009104A8" w:rsidRDefault="00860C14">
      <w:pPr>
        <w:ind w:left="709"/>
        <w:jc w:val="left"/>
        <w:rPr>
          <w:ins w:id="1294" w:author="Markus Rentschler" w:date="2020-10-23T12:40:00Z"/>
          <w:del w:id="1295" w:author="Zaoral Timo (inf19133)" w:date="2020-10-26T16:49:00Z"/>
          <w:rFonts w:eastAsiaTheme="minorEastAsia"/>
        </w:rPr>
      </w:pPr>
      <w:ins w:id="1296" w:author="Markus Rentschler" w:date="2020-10-23T12:40:00Z">
        <w:del w:id="1297" w:author="Zaoral Timo (inf19133)" w:date="2020-10-26T16:49:00Z">
          <w:r w:rsidDel="009104A8">
            <w:rPr>
              <w:rFonts w:eastAsiaTheme="minorEastAsia"/>
            </w:rPr>
            <w:delText>Manufacturer</w:delText>
          </w:r>
        </w:del>
      </w:ins>
    </w:p>
    <w:p w14:paraId="10D54532" w14:textId="0EAB0086" w:rsidR="00860C14" w:rsidDel="009104A8" w:rsidRDefault="00860C14">
      <w:pPr>
        <w:ind w:left="709"/>
        <w:jc w:val="left"/>
        <w:rPr>
          <w:ins w:id="1298" w:author="Markus Rentschler" w:date="2020-10-23T12:40:00Z"/>
          <w:del w:id="1299" w:author="Zaoral Timo (inf19133)" w:date="2020-10-26T16:49:00Z"/>
          <w:rFonts w:eastAsiaTheme="minorEastAsia"/>
        </w:rPr>
      </w:pPr>
      <w:ins w:id="1300" w:author="Markus Rentschler" w:date="2020-10-23T12:40:00Z">
        <w:del w:id="1301" w:author="Zaoral Timo (inf19133)" w:date="2020-10-26T16:49:00Z">
          <w:r w:rsidDel="009104A8">
            <w:rPr>
              <w:rFonts w:eastAsiaTheme="minorEastAsia"/>
            </w:rPr>
            <w:delText>ManufacturerURI</w:delText>
          </w:r>
        </w:del>
      </w:ins>
    </w:p>
    <w:p w14:paraId="3A794F3C" w14:textId="513FBD24" w:rsidR="00860C14" w:rsidRDefault="00860C14">
      <w:pPr>
        <w:ind w:left="709"/>
        <w:jc w:val="left"/>
        <w:rPr>
          <w:ins w:id="1302" w:author="Markus Rentschler" w:date="2020-10-23T12:40:00Z"/>
          <w:rFonts w:eastAsiaTheme="minorEastAsia"/>
        </w:rPr>
      </w:pPr>
      <w:ins w:id="1303" w:author="Markus Rentschler" w:date="2020-10-23T12:40:00Z">
        <w:del w:id="1304" w:author="Zaoral Timo (inf19133)" w:date="2020-10-26T16:49:00Z">
          <w:r w:rsidDel="009104A8">
            <w:rPr>
              <w:rFonts w:eastAsiaTheme="minorEastAsia"/>
            </w:rPr>
            <w:delText>Model</w:delText>
          </w:r>
        </w:del>
      </w:ins>
    </w:p>
    <w:p w14:paraId="12F939D6" w14:textId="3D2CBD46" w:rsidR="00860C14" w:rsidRPr="00A64FF8" w:rsidRDefault="00860C14" w:rsidP="00C318ED">
      <w:pPr>
        <w:ind w:left="709"/>
        <w:jc w:val="left"/>
        <w:rPr>
          <w:rFonts w:eastAsiaTheme="minorEastAsia"/>
        </w:rPr>
      </w:pPr>
    </w:p>
    <w:p w14:paraId="379027EC" w14:textId="77777777" w:rsidR="00FE4AFF" w:rsidRDefault="00C318ED">
      <w:pPr>
        <w:keepNext/>
        <w:ind w:left="709"/>
        <w:jc w:val="left"/>
        <w:rPr>
          <w:ins w:id="1305" w:author="Zaoral Timo (inf19133)" w:date="2020-10-26T17:17:00Z"/>
        </w:rPr>
      </w:pPr>
      <w:r>
        <w:rPr>
          <w:noProof/>
        </w:rPr>
        <w:drawing>
          <wp:inline distT="0" distB="0" distL="0" distR="0" wp14:anchorId="56B25986" wp14:editId="5F9B29A0">
            <wp:extent cx="5759450" cy="2755265"/>
            <wp:effectExtent l="0" t="0" r="0" b="698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2755265"/>
                    </a:xfrm>
                    <a:prstGeom prst="rect">
                      <a:avLst/>
                    </a:prstGeom>
                    <a:noFill/>
                    <a:ln>
                      <a:noFill/>
                    </a:ln>
                  </pic:spPr>
                </pic:pic>
              </a:graphicData>
            </a:graphic>
          </wp:inline>
        </w:drawing>
      </w:r>
    </w:p>
    <w:p w14:paraId="163FF2D4" w14:textId="3BBC4B20" w:rsidR="00C318ED" w:rsidRDefault="00FE4AFF">
      <w:pPr>
        <w:pStyle w:val="Beschriftung"/>
        <w:ind w:firstLine="709"/>
        <w:jc w:val="left"/>
        <w:pPrChange w:id="1306" w:author="Zaoral Timo (inf19133)" w:date="2020-10-26T17:17:00Z">
          <w:pPr>
            <w:keepNext/>
            <w:ind w:left="709"/>
            <w:jc w:val="left"/>
          </w:pPr>
        </w:pPrChange>
      </w:pPr>
      <w:bookmarkStart w:id="1307" w:name="_Toc55805732"/>
      <w:ins w:id="1308" w:author="Zaoral Timo (inf19133)" w:date="2020-10-26T17:17:00Z">
        <w:r>
          <w:t xml:space="preserve">Figure </w:t>
        </w:r>
        <w:r>
          <w:fldChar w:fldCharType="begin"/>
        </w:r>
        <w:r>
          <w:instrText xml:space="preserve"> SEQ Figure \* ARABIC </w:instrText>
        </w:r>
      </w:ins>
      <w:r>
        <w:fldChar w:fldCharType="separate"/>
      </w:r>
      <w:ins w:id="1309" w:author="Zaoral Timo (inf19133)" w:date="2020-11-09T09:18:00Z">
        <w:r w:rsidR="00AA5A9D">
          <w:rPr>
            <w:noProof/>
          </w:rPr>
          <w:t>14</w:t>
        </w:r>
      </w:ins>
      <w:ins w:id="1310" w:author="Zaoral Timo (inf19133)" w:date="2020-10-26T17:17:00Z">
        <w:r>
          <w:fldChar w:fldCharType="end"/>
        </w:r>
        <w:r>
          <w:t xml:space="preserve"> F50</w:t>
        </w:r>
      </w:ins>
      <w:bookmarkEnd w:id="1307"/>
    </w:p>
    <w:p w14:paraId="063714B2" w14:textId="236B53A5" w:rsidR="00C318ED" w:rsidDel="00FE4AFF" w:rsidRDefault="00C318ED" w:rsidP="00C318ED">
      <w:pPr>
        <w:pStyle w:val="Beschriftung"/>
        <w:ind w:left="709"/>
        <w:jc w:val="left"/>
        <w:rPr>
          <w:del w:id="1311" w:author="Zaoral Timo (inf19133)" w:date="2020-10-26T17:17:00Z"/>
          <w:rFonts w:eastAsiaTheme="minorEastAsia"/>
          <w:lang w:val="en-GB"/>
        </w:rPr>
      </w:pPr>
      <w:bookmarkStart w:id="1312" w:name="_Toc54614383"/>
      <w:del w:id="1313" w:author="Zaoral Timo (inf19133)" w:date="2020-10-26T17:17:00Z">
        <w:r w:rsidDel="00FE4AFF">
          <w:delText xml:space="preserve">Figure </w:delText>
        </w:r>
        <w:r w:rsidR="00A64548" w:rsidDel="00FE4AFF">
          <w:rPr>
            <w:i w:val="0"/>
            <w:iCs w:val="0"/>
          </w:rPr>
          <w:fldChar w:fldCharType="begin"/>
        </w:r>
        <w:r w:rsidR="00A64548" w:rsidDel="00FE4AFF">
          <w:delInstrText xml:space="preserve"> SEQ Figure \* ARABIC </w:delInstrText>
        </w:r>
        <w:r w:rsidR="00A64548" w:rsidDel="00FE4AFF">
          <w:rPr>
            <w:i w:val="0"/>
            <w:iCs w:val="0"/>
          </w:rPr>
          <w:fldChar w:fldCharType="separate"/>
        </w:r>
      </w:del>
      <w:del w:id="1314" w:author="Zaoral Timo (inf19133)" w:date="2020-10-26T13:43:00Z">
        <w:r w:rsidR="00A50C0F" w:rsidDel="00A515C1">
          <w:rPr>
            <w:noProof/>
          </w:rPr>
          <w:delText>9</w:delText>
        </w:r>
      </w:del>
      <w:del w:id="1315" w:author="Zaoral Timo (inf19133)" w:date="2020-10-26T17:17:00Z">
        <w:r w:rsidR="00A64548" w:rsidDel="00FE4AFF">
          <w:rPr>
            <w:i w:val="0"/>
            <w:iCs w:val="0"/>
            <w:noProof/>
          </w:rPr>
          <w:fldChar w:fldCharType="end"/>
        </w:r>
        <w:r w:rsidDel="00FE4AFF">
          <w:delText xml:space="preserve"> </w:delText>
        </w:r>
      </w:del>
      <w:del w:id="1316" w:author="Zaoral Timo (inf19133)" w:date="2020-10-26T14:04:00Z">
        <w:r w:rsidDel="00F37029">
          <w:delText>TC</w:delText>
        </w:r>
      </w:del>
      <w:del w:id="1317" w:author="Zaoral Timo (inf19133)" w:date="2020-10-26T14:05:00Z">
        <w:r w:rsidDel="00F37029">
          <w:delText>6</w:delText>
        </w:r>
      </w:del>
      <w:del w:id="1318" w:author="Zaoral Timo (inf19133)" w:date="2020-10-26T17:17:00Z">
        <w:r w:rsidDel="00FE4AFF">
          <w:delText>0</w:delText>
        </w:r>
        <w:bookmarkStart w:id="1319" w:name="_Toc54625304"/>
        <w:bookmarkStart w:id="1320" w:name="_Toc55546911"/>
        <w:bookmarkStart w:id="1321" w:name="_Toc55551607"/>
        <w:bookmarkStart w:id="1322" w:name="_Toc55552225"/>
        <w:bookmarkStart w:id="1323" w:name="_Toc55552265"/>
        <w:bookmarkStart w:id="1324" w:name="_Toc55805691"/>
        <w:bookmarkEnd w:id="1312"/>
        <w:bookmarkEnd w:id="1319"/>
        <w:bookmarkEnd w:id="1320"/>
        <w:bookmarkEnd w:id="1321"/>
        <w:bookmarkEnd w:id="1322"/>
        <w:bookmarkEnd w:id="1323"/>
        <w:bookmarkEnd w:id="1324"/>
      </w:del>
    </w:p>
    <w:p w14:paraId="0424ED8C" w14:textId="3E5DC500" w:rsidR="00F37029" w:rsidRDefault="00F37029" w:rsidP="00F37029">
      <w:pPr>
        <w:pStyle w:val="berschrift2"/>
        <w:rPr>
          <w:ins w:id="1325" w:author="Zaoral Timo (inf19133)" w:date="2020-10-26T14:10:00Z"/>
          <w:rFonts w:eastAsiaTheme="minorEastAsia"/>
          <w:lang w:val="en-GB"/>
        </w:rPr>
      </w:pPr>
      <w:bookmarkStart w:id="1326" w:name="_Toc55805692"/>
      <w:ins w:id="1327" w:author="Zaoral Timo (inf19133)" w:date="2020-10-26T14:09:00Z">
        <w:r>
          <w:rPr>
            <w:rFonts w:eastAsiaTheme="minorEastAsia"/>
            <w:lang w:val="en-GB"/>
          </w:rPr>
          <w:t>/F</w:t>
        </w:r>
      </w:ins>
      <w:ins w:id="1328" w:author="Zaoral Timo (inf19133)" w:date="2020-11-06T10:48:00Z">
        <w:r w:rsidR="000E0AFD">
          <w:rPr>
            <w:rFonts w:eastAsiaTheme="minorEastAsia"/>
            <w:lang w:val="en-GB"/>
          </w:rPr>
          <w:t>7</w:t>
        </w:r>
      </w:ins>
      <w:ins w:id="1329" w:author="Zaoral Timo (inf19133)" w:date="2020-10-26T14:09:00Z">
        <w:r w:rsidRPr="44CF3D20">
          <w:rPr>
            <w:rFonts w:eastAsiaTheme="minorEastAsia"/>
            <w:lang w:val="en-GB"/>
          </w:rPr>
          <w:t>0/</w:t>
        </w:r>
      </w:ins>
      <w:ins w:id="1330" w:author="Zaoral Timo (inf19133)" w:date="2020-10-28T15:55:00Z">
        <w:r w:rsidR="00951FAD">
          <w:rPr>
            <w:rFonts w:eastAsiaTheme="minorEastAsia"/>
            <w:lang w:val="en-GB"/>
          </w:rPr>
          <w:t>Delete Em</w:t>
        </w:r>
      </w:ins>
      <w:ins w:id="1331" w:author="Zaoral Timo (inf19133)" w:date="2020-10-28T15:56:00Z">
        <w:r w:rsidR="00951FAD">
          <w:rPr>
            <w:rFonts w:eastAsiaTheme="minorEastAsia"/>
            <w:lang w:val="en-GB"/>
          </w:rPr>
          <w:t>pty Fields</w:t>
        </w:r>
      </w:ins>
      <w:bookmarkEnd w:id="1326"/>
    </w:p>
    <w:p w14:paraId="367D25F0" w14:textId="77777777" w:rsidR="00FE4AFF" w:rsidRPr="00951FAD" w:rsidRDefault="009104A8">
      <w:pPr>
        <w:pStyle w:val="Textkrper"/>
        <w:keepNext/>
        <w:ind w:left="709"/>
        <w:rPr>
          <w:ins w:id="1332" w:author="Zaoral Timo (inf19133)" w:date="2020-10-26T17:18:00Z"/>
          <w:lang w:val="en-GB"/>
          <w:rPrChange w:id="1333" w:author="Zaoral Timo (inf19133)" w:date="2020-10-28T15:55:00Z">
            <w:rPr>
              <w:ins w:id="1334" w:author="Zaoral Timo (inf19133)" w:date="2020-10-26T17:18:00Z"/>
            </w:rPr>
          </w:rPrChange>
        </w:rPr>
        <w:pPrChange w:id="1335" w:author="Zaoral Timo (inf19133)" w:date="2020-10-26T17:18:00Z">
          <w:pPr>
            <w:pStyle w:val="Textkrper"/>
            <w:ind w:left="709"/>
          </w:pPr>
        </w:pPrChange>
      </w:pPr>
      <w:ins w:id="1336" w:author="Zaoral Timo (inf19133)" w:date="2020-10-26T16:49:00Z">
        <w:r w:rsidRPr="009104A8">
          <w:rPr>
            <w:lang w:val="en-GB"/>
            <w:rPrChange w:id="1337" w:author="Zaoral Timo (inf19133)" w:date="2020-10-26T16:49:00Z">
              <w:rPr/>
            </w:rPrChange>
          </w:rPr>
          <w:t>Newly added empty fields remain even though they are empty and can be collected. This should be prevented.</w:t>
        </w:r>
      </w:ins>
      <w:ins w:id="1338" w:author="Zaoral Timo (inf19133)" w:date="2020-10-26T14:10:00Z">
        <w:r w:rsidR="00F37029">
          <w:rPr>
            <w:noProof/>
          </w:rPr>
          <w:drawing>
            <wp:inline distT="0" distB="0" distL="0" distR="0" wp14:anchorId="399DF14D" wp14:editId="0DCCFD94">
              <wp:extent cx="5759450" cy="21367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136775"/>
                      </a:xfrm>
                      <a:prstGeom prst="rect">
                        <a:avLst/>
                      </a:prstGeom>
                    </pic:spPr>
                  </pic:pic>
                </a:graphicData>
              </a:graphic>
            </wp:inline>
          </w:drawing>
        </w:r>
      </w:ins>
    </w:p>
    <w:p w14:paraId="5EA98CFA" w14:textId="31AC2FE4" w:rsidR="00F37029" w:rsidRPr="00FE4AFF" w:rsidRDefault="00FE4AFF">
      <w:pPr>
        <w:pStyle w:val="Beschriftung"/>
        <w:ind w:firstLine="709"/>
        <w:jc w:val="left"/>
        <w:rPr>
          <w:ins w:id="1339" w:author="Zaoral Timo (inf19133)" w:date="2020-10-26T14:11:00Z"/>
          <w:lang w:val="en-GB"/>
          <w:rPrChange w:id="1340" w:author="Zaoral Timo (inf19133)" w:date="2020-10-26T17:18:00Z">
            <w:rPr>
              <w:ins w:id="1341" w:author="Zaoral Timo (inf19133)" w:date="2020-10-26T14:11:00Z"/>
              <w:rFonts w:eastAsiaTheme="minorEastAsia" w:cstheme="minorBidi"/>
              <w:color w:val="000000" w:themeColor="text1"/>
              <w:lang w:val="en-GB"/>
            </w:rPr>
          </w:rPrChange>
        </w:rPr>
        <w:pPrChange w:id="1342" w:author="Zaoral Timo (inf19133)" w:date="2020-10-26T17:18:00Z">
          <w:pPr>
            <w:spacing w:line="240" w:lineRule="auto"/>
            <w:ind w:firstLine="709"/>
            <w:jc w:val="left"/>
          </w:pPr>
        </w:pPrChange>
      </w:pPr>
      <w:bookmarkStart w:id="1343" w:name="_Toc55805733"/>
      <w:ins w:id="1344" w:author="Zaoral Timo (inf19133)" w:date="2020-10-26T17:18:00Z">
        <w:r>
          <w:t xml:space="preserve">Figure </w:t>
        </w:r>
        <w:r>
          <w:fldChar w:fldCharType="begin"/>
        </w:r>
        <w:r>
          <w:instrText xml:space="preserve"> SEQ Figure \* ARABIC </w:instrText>
        </w:r>
      </w:ins>
      <w:r>
        <w:fldChar w:fldCharType="separate"/>
      </w:r>
      <w:ins w:id="1345" w:author="Zaoral Timo (inf19133)" w:date="2020-11-09T09:18:00Z">
        <w:r w:rsidR="00AA5A9D">
          <w:rPr>
            <w:noProof/>
          </w:rPr>
          <w:t>15</w:t>
        </w:r>
      </w:ins>
      <w:ins w:id="1346" w:author="Zaoral Timo (inf19133)" w:date="2020-10-26T17:18:00Z">
        <w:r>
          <w:fldChar w:fldCharType="end"/>
        </w:r>
        <w:r>
          <w:t xml:space="preserve"> F60</w:t>
        </w:r>
      </w:ins>
      <w:bookmarkEnd w:id="1343"/>
    </w:p>
    <w:p w14:paraId="6B547832" w14:textId="77777777" w:rsidR="00F37029" w:rsidRDefault="00F37029" w:rsidP="00F37029">
      <w:pPr>
        <w:spacing w:line="240" w:lineRule="auto"/>
        <w:ind w:firstLine="709"/>
        <w:jc w:val="left"/>
        <w:rPr>
          <w:ins w:id="1347" w:author="Zaoral Timo (inf19133)" w:date="2020-10-26T14:11:00Z"/>
          <w:rFonts w:eastAsiaTheme="minorEastAsia" w:cstheme="minorBidi"/>
          <w:color w:val="000000" w:themeColor="text1"/>
          <w:lang w:val="en-GB"/>
        </w:rPr>
      </w:pPr>
    </w:p>
    <w:p w14:paraId="266A230D" w14:textId="77777777" w:rsidR="00F37029" w:rsidRDefault="00F37029" w:rsidP="00F37029">
      <w:pPr>
        <w:spacing w:line="240" w:lineRule="auto"/>
        <w:ind w:firstLine="709"/>
        <w:jc w:val="left"/>
        <w:rPr>
          <w:ins w:id="1348" w:author="Zaoral Timo (inf19133)" w:date="2020-10-26T14:11:00Z"/>
          <w:rFonts w:eastAsiaTheme="minorEastAsia" w:cstheme="minorBidi"/>
          <w:color w:val="000000" w:themeColor="text1"/>
          <w:lang w:val="en-GB"/>
        </w:rPr>
      </w:pPr>
    </w:p>
    <w:p w14:paraId="42DA69CA" w14:textId="05CDB862" w:rsidR="00F37029" w:rsidRDefault="00F37029" w:rsidP="00F37029">
      <w:pPr>
        <w:pStyle w:val="berschrift2"/>
        <w:rPr>
          <w:ins w:id="1349" w:author="Zaoral Timo (inf19133)" w:date="2020-10-26T14:12:00Z"/>
          <w:rFonts w:eastAsiaTheme="minorEastAsia"/>
          <w:lang w:val="en-GB"/>
        </w:rPr>
      </w:pPr>
      <w:bookmarkStart w:id="1350" w:name="_Toc55805693"/>
      <w:ins w:id="1351" w:author="Zaoral Timo (inf19133)" w:date="2020-10-26T14:12:00Z">
        <w:r>
          <w:rPr>
            <w:rFonts w:eastAsiaTheme="minorEastAsia"/>
            <w:lang w:val="en-GB"/>
          </w:rPr>
          <w:lastRenderedPageBreak/>
          <w:t>/F</w:t>
        </w:r>
      </w:ins>
      <w:ins w:id="1352" w:author="Zaoral Timo (inf19133)" w:date="2020-11-06T10:48:00Z">
        <w:r w:rsidR="000E0AFD">
          <w:rPr>
            <w:rFonts w:eastAsiaTheme="minorEastAsia"/>
            <w:lang w:val="en-GB"/>
          </w:rPr>
          <w:t>8</w:t>
        </w:r>
      </w:ins>
      <w:ins w:id="1353" w:author="Zaoral Timo (inf19133)" w:date="2020-10-26T14:12:00Z">
        <w:r w:rsidRPr="44CF3D20">
          <w:rPr>
            <w:rFonts w:eastAsiaTheme="minorEastAsia"/>
            <w:lang w:val="en-GB"/>
          </w:rPr>
          <w:t>0/</w:t>
        </w:r>
        <w:r>
          <w:rPr>
            <w:rFonts w:eastAsiaTheme="minorEastAsia"/>
            <w:lang w:val="en-GB"/>
          </w:rPr>
          <w:t>Delete Button</w:t>
        </w:r>
        <w:bookmarkEnd w:id="1350"/>
      </w:ins>
    </w:p>
    <w:p w14:paraId="2928E7E8" w14:textId="3CD5FE0D" w:rsidR="00F37029" w:rsidRPr="00042AA7" w:rsidRDefault="009104A8" w:rsidP="00F37029">
      <w:pPr>
        <w:ind w:left="709"/>
        <w:rPr>
          <w:ins w:id="1354" w:author="Zaoral Timo (inf19133)" w:date="2020-10-26T14:13:00Z"/>
          <w:rFonts w:eastAsiaTheme="minorEastAsia"/>
          <w:lang w:val="en-GB"/>
        </w:rPr>
      </w:pPr>
      <w:ins w:id="1355" w:author="Zaoral Timo (inf19133)" w:date="2020-10-26T16:51:00Z">
        <w:r w:rsidRPr="009104A8">
          <w:rPr>
            <w:rFonts w:eastAsiaTheme="minorEastAsia"/>
            <w:lang w:val="en-GB"/>
            <w:rPrChange w:id="1356" w:author="Zaoral Timo (inf19133)" w:date="2020-10-26T16:51:00Z">
              <w:rPr>
                <w:rFonts w:eastAsiaTheme="minorEastAsia"/>
              </w:rPr>
            </w:rPrChange>
          </w:rPr>
          <w:t>The "Delete" button under Generic Data and Interfaces is currently not working. The function to remove elements should be implemented.</w:t>
        </w:r>
      </w:ins>
    </w:p>
    <w:p w14:paraId="0F9F6A15" w14:textId="77777777" w:rsidR="00FE4AFF" w:rsidRDefault="0003758C">
      <w:pPr>
        <w:keepNext/>
        <w:ind w:left="709"/>
        <w:rPr>
          <w:ins w:id="1357" w:author="Zaoral Timo (inf19133)" w:date="2020-10-26T17:18:00Z"/>
        </w:rPr>
      </w:pPr>
      <w:ins w:id="1358" w:author="Zaoral Timo (inf19133)" w:date="2020-10-26T14:13:00Z">
        <w:r>
          <w:rPr>
            <w:noProof/>
          </w:rPr>
          <w:drawing>
            <wp:inline distT="0" distB="0" distL="0" distR="0" wp14:anchorId="1A4214AC" wp14:editId="4E8D62CD">
              <wp:extent cx="5759450" cy="3442335"/>
              <wp:effectExtent l="0" t="0" r="0" b="571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3442335"/>
                      </a:xfrm>
                      <a:prstGeom prst="rect">
                        <a:avLst/>
                      </a:prstGeom>
                    </pic:spPr>
                  </pic:pic>
                </a:graphicData>
              </a:graphic>
            </wp:inline>
          </w:drawing>
        </w:r>
      </w:ins>
    </w:p>
    <w:p w14:paraId="3910D512" w14:textId="3F68697B" w:rsidR="0003758C" w:rsidRDefault="00FE4AFF">
      <w:pPr>
        <w:pStyle w:val="Beschriftung"/>
        <w:ind w:firstLine="709"/>
        <w:rPr>
          <w:ins w:id="1359" w:author="Zaoral Timo (inf19133)" w:date="2020-10-26T14:13:00Z"/>
        </w:rPr>
        <w:pPrChange w:id="1360" w:author="Zaoral Timo (inf19133)" w:date="2020-10-26T17:18:00Z">
          <w:pPr>
            <w:ind w:left="709"/>
          </w:pPr>
        </w:pPrChange>
      </w:pPr>
      <w:bookmarkStart w:id="1361" w:name="_Toc55805734"/>
      <w:ins w:id="1362" w:author="Zaoral Timo (inf19133)" w:date="2020-10-26T17:18:00Z">
        <w:r>
          <w:t xml:space="preserve">Figure </w:t>
        </w:r>
        <w:r>
          <w:fldChar w:fldCharType="begin"/>
        </w:r>
        <w:r>
          <w:instrText xml:space="preserve"> SEQ Figure \* ARABIC </w:instrText>
        </w:r>
      </w:ins>
      <w:r>
        <w:fldChar w:fldCharType="separate"/>
      </w:r>
      <w:ins w:id="1363" w:author="Zaoral Timo (inf19133)" w:date="2020-11-09T09:18:00Z">
        <w:r w:rsidR="00AA5A9D">
          <w:rPr>
            <w:noProof/>
          </w:rPr>
          <w:t>16</w:t>
        </w:r>
      </w:ins>
      <w:ins w:id="1364" w:author="Zaoral Timo (inf19133)" w:date="2020-10-26T17:18:00Z">
        <w:r>
          <w:fldChar w:fldCharType="end"/>
        </w:r>
        <w:r>
          <w:t xml:space="preserve"> F70</w:t>
        </w:r>
      </w:ins>
      <w:bookmarkEnd w:id="1361"/>
    </w:p>
    <w:p w14:paraId="674328BB" w14:textId="22941804" w:rsidR="00C318ED" w:rsidRDefault="00C318ED">
      <w:pPr>
        <w:spacing w:line="240" w:lineRule="auto"/>
        <w:jc w:val="left"/>
        <w:rPr>
          <w:rFonts w:eastAsiaTheme="minorEastAsia" w:cstheme="minorBidi"/>
          <w:color w:val="000000" w:themeColor="text1"/>
          <w:lang w:val="en-GB"/>
        </w:rPr>
      </w:pPr>
      <w:r>
        <w:rPr>
          <w:rFonts w:eastAsiaTheme="minorEastAsia" w:cstheme="minorBidi"/>
          <w:color w:val="000000" w:themeColor="text1"/>
          <w:lang w:val="en-GB"/>
        </w:rPr>
        <w:br w:type="page"/>
      </w:r>
    </w:p>
    <w:p w14:paraId="4E461174" w14:textId="659F6660" w:rsidR="001348F6" w:rsidRDefault="001348F6" w:rsidP="001348F6">
      <w:pPr>
        <w:pStyle w:val="berschrift1"/>
      </w:pPr>
      <w:bookmarkStart w:id="1365" w:name="_Toc55805694"/>
      <w:commentRangeStart w:id="1366"/>
      <w:r>
        <w:lastRenderedPageBreak/>
        <w:t xml:space="preserve">Bug </w:t>
      </w:r>
      <w:del w:id="1367" w:author="Markus Rentschler" w:date="2020-10-23T12:41:00Z">
        <w:r w:rsidDel="00860C14">
          <w:delText>Changes</w:delText>
        </w:r>
      </w:del>
      <w:ins w:id="1368" w:author="Markus Rentschler" w:date="2020-10-23T12:41:00Z">
        <w:r w:rsidR="00860C14">
          <w:t>Fixes</w:t>
        </w:r>
      </w:ins>
      <w:bookmarkEnd w:id="1365"/>
    </w:p>
    <w:p w14:paraId="297AC9AC" w14:textId="32C39339" w:rsidR="001348F6" w:rsidRDefault="001348F6" w:rsidP="001348F6">
      <w:pPr>
        <w:pStyle w:val="berschrift2"/>
        <w:rPr>
          <w:ins w:id="1369" w:author="Zaoral Timo (inf19133)" w:date="2020-10-26T17:03:00Z"/>
          <w:lang w:val="en-GB"/>
        </w:rPr>
      </w:pPr>
      <w:del w:id="1370" w:author="Markus Rentschler" w:date="2020-10-23T12:43:00Z">
        <w:r w:rsidRPr="44CF3D20" w:rsidDel="007135D8">
          <w:rPr>
            <w:lang w:val="en-GB"/>
          </w:rPr>
          <w:delText>/</w:delText>
        </w:r>
        <w:r w:rsidDel="007135D8">
          <w:rPr>
            <w:lang w:val="en-GB"/>
          </w:rPr>
          <w:delText>BC</w:delText>
        </w:r>
      </w:del>
      <w:bookmarkStart w:id="1371" w:name="_Toc55805695"/>
      <w:ins w:id="1372" w:author="Markus Rentschler" w:date="2020-10-23T12:43:00Z">
        <w:r w:rsidR="007135D8">
          <w:rPr>
            <w:lang w:val="en-GB"/>
          </w:rPr>
          <w:t>/BUG</w:t>
        </w:r>
      </w:ins>
      <w:r w:rsidRPr="44CF3D20">
        <w:rPr>
          <w:lang w:val="en-GB"/>
        </w:rPr>
        <w:t>10/</w:t>
      </w:r>
      <w:r>
        <w:rPr>
          <w:lang w:val="en-GB"/>
        </w:rPr>
        <w:t xml:space="preserve">Generic </w:t>
      </w:r>
      <w:ins w:id="1373" w:author="Markus Rentschler" w:date="2020-10-23T12:45:00Z">
        <w:r w:rsidR="00FF3E78">
          <w:rPr>
            <w:lang w:val="en-GB"/>
          </w:rPr>
          <w:t>Information</w:t>
        </w:r>
      </w:ins>
      <w:del w:id="1374" w:author="Markus Rentschler" w:date="2020-10-23T12:45:00Z">
        <w:r w:rsidDel="0093670B">
          <w:rPr>
            <w:lang w:val="en-GB"/>
          </w:rPr>
          <w:delText>Data</w:delText>
        </w:r>
      </w:del>
      <w:r>
        <w:rPr>
          <w:lang w:val="en-GB"/>
        </w:rPr>
        <w:t xml:space="preserve"> Exception</w:t>
      </w:r>
      <w:commentRangeEnd w:id="1366"/>
      <w:r w:rsidR="007135D8">
        <w:rPr>
          <w:rStyle w:val="Kommentarzeichen"/>
          <w:rFonts w:asciiTheme="minorHAnsi" w:hAnsiTheme="minorHAnsi" w:cs="Times New Roman"/>
          <w:b w:val="0"/>
          <w:bCs w:val="0"/>
          <w:iCs w:val="0"/>
        </w:rPr>
        <w:commentReference w:id="1366"/>
      </w:r>
      <w:bookmarkEnd w:id="1371"/>
    </w:p>
    <w:p w14:paraId="13F3BDFD" w14:textId="58AAD0CF" w:rsidR="00D577EB" w:rsidRPr="00042AA7" w:rsidDel="00D577EB" w:rsidRDefault="00D577EB">
      <w:pPr>
        <w:ind w:left="709"/>
        <w:rPr>
          <w:del w:id="1375" w:author="Zaoral Timo (inf19133)" w:date="2020-10-26T17:05:00Z"/>
          <w:lang w:val="en-GB"/>
        </w:rPr>
        <w:pPrChange w:id="1376" w:author="Zaoral Timo (inf19133)" w:date="2020-10-26T17:03:00Z">
          <w:pPr>
            <w:pStyle w:val="berschrift2"/>
          </w:pPr>
        </w:pPrChange>
      </w:pPr>
      <w:ins w:id="1377" w:author="Zaoral Timo (inf19133)" w:date="2020-10-26T17:04:00Z">
        <w:r w:rsidRPr="00D577EB">
          <w:rPr>
            <w:lang w:val="en-GB"/>
          </w:rPr>
          <w:t>See the issue tracker in the GitHub project at this link.</w:t>
        </w:r>
        <w:r>
          <w:rPr>
            <w:lang w:val="en-GB"/>
          </w:rPr>
          <w:t xml:space="preserve"> [2]</w:t>
        </w:r>
      </w:ins>
    </w:p>
    <w:p w14:paraId="117797F0" w14:textId="413F4194" w:rsidR="001348F6" w:rsidDel="00D577EB" w:rsidRDefault="001348F6" w:rsidP="001348F6">
      <w:pPr>
        <w:ind w:left="709"/>
        <w:rPr>
          <w:del w:id="1378" w:author="Zaoral Timo (inf19133)" w:date="2020-10-26T17:03:00Z"/>
          <w:lang w:val="en-GB"/>
        </w:rPr>
      </w:pPr>
      <w:del w:id="1379" w:author="Zaoral Timo (inf19133)" w:date="2020-10-26T17:03:00Z">
        <w:r w:rsidRPr="00A64FF8" w:rsidDel="00D577EB">
          <w:delText xml:space="preserve">Wenn ein neues Objekt angelegt wird und man wie in Figure 10 gezeigt auf die Zeile unter dem Objekt clickt wird eine Exception ausgelöst. </w:delText>
        </w:r>
        <w:r w:rsidDel="00D577EB">
          <w:rPr>
            <w:lang w:val="en-GB"/>
          </w:rPr>
          <w:delText>Dieser Bug muss gelöst werden.</w:delText>
        </w:r>
      </w:del>
    </w:p>
    <w:p w14:paraId="30E52A1F" w14:textId="189AB61E" w:rsidR="001348F6" w:rsidDel="00D577EB" w:rsidRDefault="001348F6" w:rsidP="001348F6">
      <w:pPr>
        <w:keepNext/>
        <w:ind w:left="709"/>
        <w:rPr>
          <w:del w:id="1380" w:author="Zaoral Timo (inf19133)" w:date="2020-10-26T17:03:00Z"/>
        </w:rPr>
      </w:pPr>
      <w:del w:id="1381" w:author="Zaoral Timo (inf19133)" w:date="2020-10-26T17:03:00Z">
        <w:r w:rsidDel="00D577EB">
          <w:rPr>
            <w:noProof/>
          </w:rPr>
          <w:drawing>
            <wp:inline distT="0" distB="0" distL="0" distR="0" wp14:anchorId="3524165B" wp14:editId="02EFE638">
              <wp:extent cx="5759450" cy="333946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3339465"/>
                      </a:xfrm>
                      <a:prstGeom prst="rect">
                        <a:avLst/>
                      </a:prstGeom>
                      <a:noFill/>
                      <a:ln>
                        <a:noFill/>
                      </a:ln>
                    </pic:spPr>
                  </pic:pic>
                </a:graphicData>
              </a:graphic>
            </wp:inline>
          </w:drawing>
        </w:r>
      </w:del>
    </w:p>
    <w:p w14:paraId="7441AFB2" w14:textId="43A06966" w:rsidR="001348F6" w:rsidRPr="001348F6" w:rsidDel="00D577EB" w:rsidRDefault="001348F6" w:rsidP="001348F6">
      <w:pPr>
        <w:pStyle w:val="Beschriftung"/>
        <w:ind w:firstLine="709"/>
        <w:rPr>
          <w:del w:id="1382" w:author="Zaoral Timo (inf19133)" w:date="2020-10-26T17:03:00Z"/>
          <w:lang w:val="en-GB"/>
        </w:rPr>
      </w:pPr>
      <w:bookmarkStart w:id="1383" w:name="_Toc54614386"/>
      <w:del w:id="1384" w:author="Zaoral Timo (inf19133)" w:date="2020-10-26T17:03:00Z">
        <w:r w:rsidDel="00D577EB">
          <w:delText xml:space="preserve">Figure </w:delText>
        </w:r>
        <w:r w:rsidR="00A64548" w:rsidDel="00D577EB">
          <w:rPr>
            <w:i w:val="0"/>
            <w:iCs w:val="0"/>
          </w:rPr>
          <w:fldChar w:fldCharType="begin"/>
        </w:r>
        <w:r w:rsidR="00A64548" w:rsidDel="00D577EB">
          <w:delInstrText xml:space="preserve"> SEQ Figure \* ARABIC </w:delInstrText>
        </w:r>
        <w:r w:rsidR="00A64548" w:rsidDel="00D577EB">
          <w:rPr>
            <w:i w:val="0"/>
            <w:iCs w:val="0"/>
          </w:rPr>
          <w:fldChar w:fldCharType="separate"/>
        </w:r>
      </w:del>
      <w:del w:id="1385" w:author="Zaoral Timo (inf19133)" w:date="2020-10-26T13:43:00Z">
        <w:r w:rsidR="00A50C0F" w:rsidDel="00A515C1">
          <w:rPr>
            <w:noProof/>
          </w:rPr>
          <w:delText>10</w:delText>
        </w:r>
      </w:del>
      <w:del w:id="1386" w:author="Zaoral Timo (inf19133)" w:date="2020-10-26T17:03:00Z">
        <w:r w:rsidR="00A64548" w:rsidDel="00D577EB">
          <w:rPr>
            <w:i w:val="0"/>
            <w:iCs w:val="0"/>
            <w:noProof/>
          </w:rPr>
          <w:fldChar w:fldCharType="end"/>
        </w:r>
        <w:r w:rsidDel="00D577EB">
          <w:delText xml:space="preserve"> BC10</w:delText>
        </w:r>
        <w:bookmarkEnd w:id="1383"/>
      </w:del>
    </w:p>
    <w:p w14:paraId="14BB8F3D" w14:textId="7C37F766" w:rsidR="00D577EB" w:rsidDel="00D577EB" w:rsidRDefault="001348F6" w:rsidP="00D577EB">
      <w:pPr>
        <w:pStyle w:val="berschrift2"/>
        <w:numPr>
          <w:ilvl w:val="0"/>
          <w:numId w:val="0"/>
        </w:numPr>
        <w:rPr>
          <w:del w:id="1387" w:author="Zaoral Timo (inf19133)" w:date="2020-10-26T17:05:00Z"/>
          <w:lang w:val="en-GB"/>
        </w:rPr>
      </w:pPr>
      <w:del w:id="1388" w:author="Zaoral Timo (inf19133)" w:date="2020-10-26T17:05:00Z">
        <w:r w:rsidRPr="44CF3D20" w:rsidDel="00D577EB">
          <w:rPr>
            <w:lang w:val="en-GB"/>
          </w:rPr>
          <w:delText>/</w:delText>
        </w:r>
        <w:r w:rsidDel="00D577EB">
          <w:rPr>
            <w:lang w:val="en-GB"/>
          </w:rPr>
          <w:delText>BC</w:delText>
        </w:r>
      </w:del>
      <w:ins w:id="1389" w:author="Markus Rentschler" w:date="2020-10-23T12:43:00Z">
        <w:del w:id="1390" w:author="Zaoral Timo (inf19133)" w:date="2020-10-26T17:05:00Z">
          <w:r w:rsidR="007135D8" w:rsidDel="00D577EB">
            <w:rPr>
              <w:lang w:val="en-GB"/>
            </w:rPr>
            <w:delText>/BUG</w:delText>
          </w:r>
        </w:del>
      </w:ins>
      <w:del w:id="1391" w:author="Zaoral Timo (inf19133)" w:date="2020-10-26T17:05:00Z">
        <w:r w:rsidDel="00D577EB">
          <w:rPr>
            <w:lang w:val="en-GB"/>
          </w:rPr>
          <w:delText>2</w:delText>
        </w:r>
        <w:r w:rsidRPr="44CF3D20" w:rsidDel="00D577EB">
          <w:rPr>
            <w:lang w:val="en-GB"/>
          </w:rPr>
          <w:delText>0/</w:delText>
        </w:r>
        <w:r w:rsidDel="00D577EB">
          <w:rPr>
            <w:lang w:val="en-GB"/>
          </w:rPr>
          <w:delText xml:space="preserve">Manual </w:delText>
        </w:r>
      </w:del>
      <w:ins w:id="1392" w:author="Markus Rentschler" w:date="2020-10-23T12:45:00Z">
        <w:del w:id="1393" w:author="Zaoral Timo (inf19133)" w:date="2020-10-26T17:05:00Z">
          <w:r w:rsidR="00FF3E78" w:rsidDel="00D577EB">
            <w:rPr>
              <w:lang w:val="en-GB"/>
            </w:rPr>
            <w:delText>Electrical Interfaces Exception</w:delText>
          </w:r>
        </w:del>
      </w:ins>
      <w:del w:id="1394" w:author="Zaoral Timo (inf19133)" w:date="2020-10-26T17:05:00Z">
        <w:r w:rsidDel="00D577EB">
          <w:rPr>
            <w:lang w:val="en-GB"/>
          </w:rPr>
          <w:delText>Link</w:delText>
        </w:r>
      </w:del>
    </w:p>
    <w:p w14:paraId="4D6C1A83" w14:textId="3BDE6470" w:rsidR="00D577EB" w:rsidRPr="00D577EB" w:rsidDel="00D577EB" w:rsidRDefault="004D3E72">
      <w:pPr>
        <w:pStyle w:val="berschrift2"/>
        <w:numPr>
          <w:ilvl w:val="0"/>
          <w:numId w:val="0"/>
        </w:numPr>
        <w:rPr>
          <w:del w:id="1395" w:author="Zaoral Timo (inf19133)" w:date="2020-10-26T17:03:00Z"/>
          <w:rFonts w:eastAsiaTheme="minorEastAsia"/>
          <w:lang w:val="en-GB"/>
          <w:rPrChange w:id="1396" w:author="Zaoral Timo (inf19133)" w:date="2020-10-26T17:04:00Z">
            <w:rPr>
              <w:del w:id="1397" w:author="Zaoral Timo (inf19133)" w:date="2020-10-26T17:03:00Z"/>
              <w:rFonts w:eastAsiaTheme="minorEastAsia"/>
            </w:rPr>
          </w:rPrChange>
        </w:rPr>
        <w:pPrChange w:id="1398" w:author="Zaoral Timo (inf19133)" w:date="2020-10-26T17:05:00Z">
          <w:pPr>
            <w:pStyle w:val="berschrift2"/>
          </w:pPr>
        </w:pPrChange>
      </w:pPr>
      <w:del w:id="1399" w:author="Zaoral Timo (inf19133)" w:date="2020-10-26T17:03:00Z">
        <w:r w:rsidRPr="00D577EB" w:rsidDel="00D577EB">
          <w:rPr>
            <w:rFonts w:eastAsiaTheme="minorEastAsia"/>
            <w:b w:val="0"/>
            <w:bCs w:val="0"/>
            <w:iCs w:val="0"/>
            <w:lang w:val="en-GB"/>
            <w:rPrChange w:id="1400" w:author="Zaoral Timo (inf19133)" w:date="2020-10-26T17:04:00Z">
              <w:rPr>
                <w:rFonts w:eastAsiaTheme="minorEastAsia"/>
                <w:b w:val="0"/>
                <w:bCs w:val="0"/>
                <w:iCs w:val="0"/>
              </w:rPr>
            </w:rPrChange>
          </w:rPr>
          <w:delText>Bei der Interface Ansicht wird eine Exception geworfen, wenn man auf ein hinzugefügtes Interface clickt.</w:delText>
        </w:r>
      </w:del>
    </w:p>
    <w:p w14:paraId="4087CDA6" w14:textId="76C03E1B" w:rsidR="004D3E72" w:rsidRPr="00D577EB" w:rsidDel="00D577EB" w:rsidRDefault="004D3E72">
      <w:pPr>
        <w:pStyle w:val="berschrift2"/>
        <w:numPr>
          <w:ilvl w:val="0"/>
          <w:numId w:val="0"/>
        </w:numPr>
        <w:rPr>
          <w:del w:id="1401" w:author="Zaoral Timo (inf19133)" w:date="2020-10-26T17:03:00Z"/>
          <w:lang w:val="en-GB"/>
          <w:rPrChange w:id="1402" w:author="Zaoral Timo (inf19133)" w:date="2020-10-26T17:04:00Z">
            <w:rPr>
              <w:del w:id="1403" w:author="Zaoral Timo (inf19133)" w:date="2020-10-26T17:03:00Z"/>
            </w:rPr>
          </w:rPrChange>
        </w:rPr>
        <w:pPrChange w:id="1404" w:author="Zaoral Timo (inf19133)" w:date="2020-10-26T17:05:00Z">
          <w:pPr>
            <w:pStyle w:val="berschrift2"/>
          </w:pPr>
        </w:pPrChange>
      </w:pPr>
      <w:del w:id="1405" w:author="Zaoral Timo (inf19133)" w:date="2020-10-26T17:03:00Z">
        <w:r w:rsidDel="00D577EB">
          <w:rPr>
            <w:b w:val="0"/>
            <w:bCs w:val="0"/>
            <w:iCs w:val="0"/>
            <w:noProof/>
          </w:rPr>
          <w:drawing>
            <wp:inline distT="0" distB="0" distL="0" distR="0" wp14:anchorId="5E8717D8" wp14:editId="481B936F">
              <wp:extent cx="5759450" cy="24758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2475865"/>
                      </a:xfrm>
                      <a:prstGeom prst="rect">
                        <a:avLst/>
                      </a:prstGeom>
                      <a:noFill/>
                      <a:ln>
                        <a:noFill/>
                      </a:ln>
                    </pic:spPr>
                  </pic:pic>
                </a:graphicData>
              </a:graphic>
            </wp:inline>
          </w:drawing>
        </w:r>
      </w:del>
    </w:p>
    <w:p w14:paraId="5CF6D3E2" w14:textId="2426E54A" w:rsidR="0003758C" w:rsidRPr="00D577EB" w:rsidRDefault="004D3E72">
      <w:pPr>
        <w:ind w:left="709"/>
        <w:rPr>
          <w:ins w:id="1406" w:author="Zaoral Timo (inf19133)" w:date="2020-10-26T14:14:00Z"/>
          <w:lang w:val="en-GB"/>
          <w:rPrChange w:id="1407" w:author="Zaoral Timo (inf19133)" w:date="2020-10-26T17:04:00Z">
            <w:rPr>
              <w:ins w:id="1408" w:author="Zaoral Timo (inf19133)" w:date="2020-10-26T14:14:00Z"/>
            </w:rPr>
          </w:rPrChange>
        </w:rPr>
        <w:pPrChange w:id="1409" w:author="Zaoral Timo (inf19133)" w:date="2020-10-26T17:05:00Z">
          <w:pPr>
            <w:pStyle w:val="Beschriftung"/>
          </w:pPr>
        </w:pPrChange>
      </w:pPr>
      <w:bookmarkStart w:id="1410" w:name="_Toc54614387"/>
      <w:del w:id="1411" w:author="Zaoral Timo (inf19133)" w:date="2020-10-26T17:03:00Z">
        <w:r w:rsidRPr="00D577EB" w:rsidDel="00D577EB">
          <w:rPr>
            <w:lang w:val="en-GB"/>
            <w:rPrChange w:id="1412" w:author="Zaoral Timo (inf19133)" w:date="2020-10-26T17:04:00Z">
              <w:rPr>
                <w:i w:val="0"/>
                <w:iCs w:val="0"/>
              </w:rPr>
            </w:rPrChange>
          </w:rPr>
          <w:delText xml:space="preserve">Figure </w:delText>
        </w:r>
        <w:r w:rsidR="00A64548" w:rsidDel="00D577EB">
          <w:fldChar w:fldCharType="begin"/>
        </w:r>
        <w:r w:rsidR="00A64548" w:rsidRPr="00D577EB" w:rsidDel="00D577EB">
          <w:rPr>
            <w:lang w:val="en-GB"/>
            <w:rPrChange w:id="1413" w:author="Zaoral Timo (inf19133)" w:date="2020-10-26T17:04:00Z">
              <w:rPr>
                <w:i w:val="0"/>
                <w:iCs w:val="0"/>
              </w:rPr>
            </w:rPrChange>
          </w:rPr>
          <w:delInstrText xml:space="preserve"> SEQ Figure \* ARABIC </w:delInstrText>
        </w:r>
        <w:r w:rsidR="00A64548" w:rsidDel="00D577EB">
          <w:fldChar w:fldCharType="separate"/>
        </w:r>
      </w:del>
      <w:del w:id="1414" w:author="Zaoral Timo (inf19133)" w:date="2020-10-26T13:43:00Z">
        <w:r w:rsidR="00A50C0F" w:rsidRPr="00D577EB" w:rsidDel="00A515C1">
          <w:rPr>
            <w:noProof/>
            <w:lang w:val="en-GB"/>
            <w:rPrChange w:id="1415" w:author="Zaoral Timo (inf19133)" w:date="2020-10-26T17:04:00Z">
              <w:rPr>
                <w:i w:val="0"/>
                <w:iCs w:val="0"/>
                <w:noProof/>
              </w:rPr>
            </w:rPrChange>
          </w:rPr>
          <w:delText>11</w:delText>
        </w:r>
      </w:del>
      <w:del w:id="1416" w:author="Zaoral Timo (inf19133)" w:date="2020-10-26T17:03:00Z">
        <w:r w:rsidR="00A64548" w:rsidDel="00D577EB">
          <w:rPr>
            <w:noProof/>
          </w:rPr>
          <w:fldChar w:fldCharType="end"/>
        </w:r>
        <w:r w:rsidRPr="00D577EB" w:rsidDel="00D577EB">
          <w:rPr>
            <w:lang w:val="en-GB"/>
            <w:rPrChange w:id="1417" w:author="Zaoral Timo (inf19133)" w:date="2020-10-26T17:04:00Z">
              <w:rPr>
                <w:i w:val="0"/>
                <w:iCs w:val="0"/>
              </w:rPr>
            </w:rPrChange>
          </w:rPr>
          <w:delText xml:space="preserve"> BC20</w:delText>
        </w:r>
      </w:del>
      <w:bookmarkEnd w:id="1410"/>
    </w:p>
    <w:p w14:paraId="482637B0" w14:textId="564876E2" w:rsidR="0003758C" w:rsidRDefault="0003758C" w:rsidP="0003758C">
      <w:pPr>
        <w:pStyle w:val="berschrift2"/>
        <w:rPr>
          <w:ins w:id="1418" w:author="Zaoral Timo (inf19133)" w:date="2020-10-26T14:15:00Z"/>
          <w:lang w:val="en-GB"/>
        </w:rPr>
      </w:pPr>
      <w:bookmarkStart w:id="1419" w:name="_Toc55805696"/>
      <w:ins w:id="1420" w:author="Zaoral Timo (inf19133)" w:date="2020-10-26T14:15:00Z">
        <w:r>
          <w:rPr>
            <w:lang w:val="en-GB"/>
          </w:rPr>
          <w:t>/BUG</w:t>
        </w:r>
      </w:ins>
      <w:ins w:id="1421" w:author="Zaoral Timo (inf19133)" w:date="2020-10-26T17:06:00Z">
        <w:r w:rsidR="00DA48BC">
          <w:rPr>
            <w:lang w:val="en-GB"/>
          </w:rPr>
          <w:t>2</w:t>
        </w:r>
      </w:ins>
      <w:ins w:id="1422" w:author="Zaoral Timo (inf19133)" w:date="2020-10-26T14:15:00Z">
        <w:r w:rsidRPr="44CF3D20">
          <w:rPr>
            <w:lang w:val="en-GB"/>
          </w:rPr>
          <w:t>0/</w:t>
        </w:r>
      </w:ins>
      <w:ins w:id="1423" w:author="Zaoral Timo (inf19133)" w:date="2020-10-26T17:07:00Z">
        <w:r w:rsidR="00DA48BC" w:rsidRPr="00DA48BC">
          <w:rPr>
            <w:lang w:val="en-GB"/>
          </w:rPr>
          <w:t>Electrical Interfaces Exception</w:t>
        </w:r>
      </w:ins>
      <w:bookmarkEnd w:id="1419"/>
    </w:p>
    <w:p w14:paraId="75743BBD" w14:textId="30FBADEB" w:rsidR="0003758C" w:rsidRPr="00D577EB" w:rsidRDefault="00D577EB" w:rsidP="0003758C">
      <w:pPr>
        <w:pStyle w:val="Beschriftung"/>
        <w:ind w:left="709"/>
        <w:rPr>
          <w:ins w:id="1424" w:author="Zaoral Timo (inf19133)" w:date="2020-10-26T14:17:00Z"/>
          <w:rFonts w:eastAsiaTheme="minorEastAsia"/>
          <w:i w:val="0"/>
          <w:iCs w:val="0"/>
          <w:lang w:val="en-GB"/>
          <w:rPrChange w:id="1425" w:author="Zaoral Timo (inf19133)" w:date="2020-10-26T17:05:00Z">
            <w:rPr>
              <w:ins w:id="1426" w:author="Zaoral Timo (inf19133)" w:date="2020-10-26T14:17:00Z"/>
              <w:rFonts w:eastAsiaTheme="minorEastAsia"/>
              <w:i w:val="0"/>
              <w:iCs w:val="0"/>
            </w:rPr>
          </w:rPrChange>
        </w:rPr>
      </w:pPr>
      <w:ins w:id="1427" w:author="Zaoral Timo (inf19133)" w:date="2020-10-26T17:05:00Z">
        <w:r w:rsidRPr="00D577EB">
          <w:rPr>
            <w:rFonts w:eastAsiaTheme="minorEastAsia"/>
            <w:i w:val="0"/>
            <w:iCs w:val="0"/>
            <w:lang w:val="en-GB"/>
            <w:rPrChange w:id="1428" w:author="Zaoral Timo (inf19133)" w:date="2020-10-26T17:05:00Z">
              <w:rPr>
                <w:rFonts w:eastAsiaTheme="minorEastAsia"/>
                <w:i w:val="0"/>
                <w:iCs w:val="0"/>
              </w:rPr>
            </w:rPrChange>
          </w:rPr>
          <w:t>See the issue tracker in the GitHub project at this link.</w:t>
        </w:r>
      </w:ins>
      <w:ins w:id="1429" w:author="Zaoral Timo (inf19133)" w:date="2020-10-26T17:06:00Z">
        <w:r w:rsidR="00DA48BC">
          <w:rPr>
            <w:rFonts w:eastAsiaTheme="minorEastAsia"/>
            <w:i w:val="0"/>
            <w:iCs w:val="0"/>
            <w:lang w:val="en-GB"/>
          </w:rPr>
          <w:t xml:space="preserve"> [3]</w:t>
        </w:r>
      </w:ins>
    </w:p>
    <w:p w14:paraId="7C3C4E04" w14:textId="0CA94F00" w:rsidR="00DA48BC" w:rsidRDefault="00DA48BC" w:rsidP="00DA48BC">
      <w:pPr>
        <w:pStyle w:val="berschrift2"/>
        <w:rPr>
          <w:ins w:id="1430" w:author="Zaoral Timo (inf19133)" w:date="2020-10-26T17:06:00Z"/>
          <w:lang w:val="en-GB"/>
        </w:rPr>
      </w:pPr>
      <w:bookmarkStart w:id="1431" w:name="_Toc55805697"/>
      <w:ins w:id="1432" w:author="Zaoral Timo (inf19133)" w:date="2020-10-26T17:06:00Z">
        <w:r>
          <w:rPr>
            <w:lang w:val="en-GB"/>
          </w:rPr>
          <w:t>/BUG3</w:t>
        </w:r>
        <w:r w:rsidRPr="44CF3D20">
          <w:rPr>
            <w:lang w:val="en-GB"/>
          </w:rPr>
          <w:t>0/</w:t>
        </w:r>
      </w:ins>
      <w:ins w:id="1433" w:author="Zaoral Timo (inf19133)" w:date="2020-10-26T17:07:00Z">
        <w:r w:rsidRPr="00DA48BC">
          <w:rPr>
            <w:lang w:val="en-GB"/>
          </w:rPr>
          <w:t>Generic Information Table Exception</w:t>
        </w:r>
      </w:ins>
      <w:bookmarkEnd w:id="1431"/>
    </w:p>
    <w:p w14:paraId="1B1EACA0" w14:textId="77777777" w:rsidR="0003758C" w:rsidRPr="00D577EB" w:rsidRDefault="00DA48BC" w:rsidP="00042AA7">
      <w:pPr>
        <w:pStyle w:val="Beschriftung"/>
        <w:ind w:left="709"/>
        <w:rPr>
          <w:rFonts w:eastAsiaTheme="minorEastAsia"/>
          <w:i w:val="0"/>
          <w:iCs w:val="0"/>
          <w:lang w:val="en-GB"/>
          <w:rPrChange w:id="1434" w:author="Zaoral Timo (inf19133)" w:date="2020-10-26T17:05:00Z">
            <w:rPr>
              <w:rFonts w:eastAsiaTheme="minorEastAsia"/>
            </w:rPr>
          </w:rPrChange>
        </w:rPr>
      </w:pPr>
      <w:ins w:id="1435" w:author="Zaoral Timo (inf19133)" w:date="2020-10-26T17:06:00Z">
        <w:r w:rsidRPr="00A30162">
          <w:rPr>
            <w:rFonts w:eastAsiaTheme="minorEastAsia"/>
            <w:i w:val="0"/>
            <w:iCs w:val="0"/>
            <w:lang w:val="en-GB"/>
          </w:rPr>
          <w:t>See the issue tracker in the GitHub project at this link.</w:t>
        </w:r>
        <w:r>
          <w:rPr>
            <w:rFonts w:eastAsiaTheme="minorEastAsia"/>
            <w:i w:val="0"/>
            <w:iCs w:val="0"/>
            <w:lang w:val="en-GB"/>
          </w:rPr>
          <w:t xml:space="preserve"> [4]</w:t>
        </w:r>
      </w:ins>
    </w:p>
    <w:p w14:paraId="43D1DA4A" w14:textId="6278169A" w:rsidR="00CC2247" w:rsidRPr="00B21DD5" w:rsidRDefault="44CF3D20" w:rsidP="00B21DD5">
      <w:pPr>
        <w:pStyle w:val="berschrift1"/>
      </w:pPr>
      <w:bookmarkStart w:id="1436" w:name="_Toc522094886"/>
      <w:bookmarkStart w:id="1437" w:name="_Toc522094938"/>
      <w:bookmarkStart w:id="1438" w:name="_Toc522168340"/>
      <w:bookmarkStart w:id="1439" w:name="_Toc522174228"/>
      <w:bookmarkStart w:id="1440" w:name="_Toc22859332"/>
      <w:bookmarkStart w:id="1441" w:name="_Toc55805698"/>
      <w:proofErr w:type="spellStart"/>
      <w:r w:rsidRPr="00B21DD5">
        <w:lastRenderedPageBreak/>
        <w:t>Figures</w:t>
      </w:r>
      <w:bookmarkEnd w:id="1441"/>
      <w:proofErr w:type="spellEnd"/>
    </w:p>
    <w:p w14:paraId="0D29A7B3" w14:textId="02EEBCCA" w:rsidR="00732BF9" w:rsidRDefault="00FE4AFF">
      <w:pPr>
        <w:pStyle w:val="Abbildungsverzeichnis"/>
        <w:tabs>
          <w:tab w:val="right" w:leader="dot" w:pos="9060"/>
        </w:tabs>
        <w:rPr>
          <w:ins w:id="1442" w:author="Zaoral Timo (inf19133)" w:date="2020-11-09T09:15:00Z"/>
          <w:rFonts w:eastAsiaTheme="minorEastAsia" w:cstheme="minorBidi"/>
          <w:noProof/>
          <w:szCs w:val="22"/>
          <w:lang w:val="en-GB" w:eastAsia="en-GB"/>
        </w:rPr>
      </w:pPr>
      <w:ins w:id="1443" w:author="Zaoral Timo (inf19133)" w:date="2020-10-26T17:18:00Z">
        <w:r>
          <w:fldChar w:fldCharType="begin"/>
        </w:r>
        <w:r>
          <w:instrText xml:space="preserve"> TOC \h \z \c "Figure" </w:instrText>
        </w:r>
      </w:ins>
      <w:r>
        <w:fldChar w:fldCharType="separate"/>
      </w:r>
      <w:ins w:id="1444" w:author="Zaoral Timo (inf19133)" w:date="2020-11-09T09:15:00Z">
        <w:r w:rsidR="00732BF9" w:rsidRPr="001735F6">
          <w:rPr>
            <w:rStyle w:val="Hyperlink"/>
            <w:noProof/>
          </w:rPr>
          <w:fldChar w:fldCharType="begin"/>
        </w:r>
        <w:r w:rsidR="00732BF9" w:rsidRPr="001735F6">
          <w:rPr>
            <w:rStyle w:val="Hyperlink"/>
            <w:noProof/>
          </w:rPr>
          <w:instrText xml:space="preserve"> </w:instrText>
        </w:r>
        <w:r w:rsidR="00732BF9">
          <w:rPr>
            <w:noProof/>
          </w:rPr>
          <w:instrText>HYPERLINK \l "_Toc55805719"</w:instrText>
        </w:r>
        <w:r w:rsidR="00732BF9" w:rsidRPr="001735F6">
          <w:rPr>
            <w:rStyle w:val="Hyperlink"/>
            <w:noProof/>
          </w:rPr>
          <w:instrText xml:space="preserve"> </w:instrText>
        </w:r>
        <w:r w:rsidR="00732BF9" w:rsidRPr="001735F6">
          <w:rPr>
            <w:rStyle w:val="Hyperlink"/>
            <w:noProof/>
          </w:rPr>
        </w:r>
        <w:r w:rsidR="00732BF9" w:rsidRPr="001735F6">
          <w:rPr>
            <w:rStyle w:val="Hyperlink"/>
            <w:noProof/>
          </w:rPr>
          <w:fldChar w:fldCharType="separate"/>
        </w:r>
        <w:r w:rsidR="00732BF9" w:rsidRPr="001735F6">
          <w:rPr>
            <w:rStyle w:val="Hyperlink"/>
            <w:noProof/>
          </w:rPr>
          <w:t>Figure 1 NF10</w:t>
        </w:r>
        <w:r w:rsidR="00732BF9">
          <w:rPr>
            <w:noProof/>
            <w:webHidden/>
          </w:rPr>
          <w:tab/>
        </w:r>
        <w:r w:rsidR="00732BF9">
          <w:rPr>
            <w:noProof/>
            <w:webHidden/>
          </w:rPr>
          <w:fldChar w:fldCharType="begin"/>
        </w:r>
        <w:r w:rsidR="00732BF9">
          <w:rPr>
            <w:noProof/>
            <w:webHidden/>
          </w:rPr>
          <w:instrText xml:space="preserve"> PAGEREF _Toc55805719 \h </w:instrText>
        </w:r>
        <w:r w:rsidR="00732BF9">
          <w:rPr>
            <w:noProof/>
            <w:webHidden/>
          </w:rPr>
        </w:r>
      </w:ins>
      <w:r w:rsidR="00732BF9">
        <w:rPr>
          <w:noProof/>
          <w:webHidden/>
        </w:rPr>
        <w:fldChar w:fldCharType="separate"/>
      </w:r>
      <w:ins w:id="1445" w:author="Zaoral Timo (inf19133)" w:date="2020-11-09T09:18:00Z">
        <w:r w:rsidR="00AA5A9D">
          <w:rPr>
            <w:noProof/>
            <w:webHidden/>
          </w:rPr>
          <w:t>9</w:t>
        </w:r>
      </w:ins>
      <w:ins w:id="1446" w:author="Zaoral Timo (inf19133)" w:date="2020-11-09T09:15:00Z">
        <w:r w:rsidR="00732BF9">
          <w:rPr>
            <w:noProof/>
            <w:webHidden/>
          </w:rPr>
          <w:fldChar w:fldCharType="end"/>
        </w:r>
        <w:r w:rsidR="00732BF9" w:rsidRPr="001735F6">
          <w:rPr>
            <w:rStyle w:val="Hyperlink"/>
            <w:noProof/>
          </w:rPr>
          <w:fldChar w:fldCharType="end"/>
        </w:r>
      </w:ins>
    </w:p>
    <w:p w14:paraId="12132525" w14:textId="2D72B69D" w:rsidR="00732BF9" w:rsidRDefault="00732BF9">
      <w:pPr>
        <w:pStyle w:val="Abbildungsverzeichnis"/>
        <w:tabs>
          <w:tab w:val="right" w:leader="dot" w:pos="9060"/>
        </w:tabs>
        <w:rPr>
          <w:ins w:id="1447" w:author="Zaoral Timo (inf19133)" w:date="2020-11-09T09:15:00Z"/>
          <w:rFonts w:eastAsiaTheme="minorEastAsia" w:cstheme="minorBidi"/>
          <w:noProof/>
          <w:szCs w:val="22"/>
          <w:lang w:val="en-GB" w:eastAsia="en-GB"/>
        </w:rPr>
      </w:pPr>
      <w:ins w:id="1448"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"_Toc55805720"</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2 NF20</w:t>
        </w:r>
        <w:r>
          <w:rPr>
            <w:noProof/>
            <w:webHidden/>
          </w:rPr>
          <w:tab/>
        </w:r>
        <w:r>
          <w:rPr>
            <w:noProof/>
            <w:webHidden/>
          </w:rPr>
          <w:fldChar w:fldCharType="begin"/>
        </w:r>
        <w:r>
          <w:rPr>
            <w:noProof/>
            <w:webHidden/>
          </w:rPr>
          <w:instrText xml:space="preserve"> PAGEREF _Toc55805720 \h </w:instrText>
        </w:r>
        <w:r>
          <w:rPr>
            <w:noProof/>
            <w:webHidden/>
          </w:rPr>
        </w:r>
      </w:ins>
      <w:r>
        <w:rPr>
          <w:noProof/>
          <w:webHidden/>
        </w:rPr>
        <w:fldChar w:fldCharType="separate"/>
      </w:r>
      <w:ins w:id="1449" w:author="Zaoral Timo (inf19133)" w:date="2020-11-09T09:18:00Z">
        <w:r w:rsidR="00AA5A9D">
          <w:rPr>
            <w:noProof/>
            <w:webHidden/>
          </w:rPr>
          <w:t>10</w:t>
        </w:r>
      </w:ins>
      <w:ins w:id="1450" w:author="Zaoral Timo (inf19133)" w:date="2020-11-09T09:15:00Z">
        <w:r>
          <w:rPr>
            <w:noProof/>
            <w:webHidden/>
          </w:rPr>
          <w:fldChar w:fldCharType="end"/>
        </w:r>
        <w:r w:rsidRPr="001735F6">
          <w:rPr>
            <w:rStyle w:val="Hyperlink"/>
            <w:noProof/>
          </w:rPr>
          <w:fldChar w:fldCharType="end"/>
        </w:r>
      </w:ins>
    </w:p>
    <w:p w14:paraId="0384A8E1" w14:textId="05DAD726" w:rsidR="00732BF9" w:rsidRDefault="00732BF9">
      <w:pPr>
        <w:pStyle w:val="Abbildungsverzeichnis"/>
        <w:tabs>
          <w:tab w:val="right" w:leader="dot" w:pos="9060"/>
        </w:tabs>
        <w:rPr>
          <w:ins w:id="1451" w:author="Zaoral Timo (inf19133)" w:date="2020-11-09T09:15:00Z"/>
          <w:rFonts w:eastAsiaTheme="minorEastAsia" w:cstheme="minorBidi"/>
          <w:noProof/>
          <w:szCs w:val="22"/>
          <w:lang w:val="en-GB" w:eastAsia="en-GB"/>
        </w:rPr>
      </w:pPr>
      <w:ins w:id="1452"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"_Toc55805721"</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3 NF30</w:t>
        </w:r>
        <w:r>
          <w:rPr>
            <w:noProof/>
            <w:webHidden/>
          </w:rPr>
          <w:tab/>
        </w:r>
        <w:r>
          <w:rPr>
            <w:noProof/>
            <w:webHidden/>
          </w:rPr>
          <w:fldChar w:fldCharType="begin"/>
        </w:r>
        <w:r>
          <w:rPr>
            <w:noProof/>
            <w:webHidden/>
          </w:rPr>
          <w:instrText xml:space="preserve"> PAGEREF _Toc55805721 \h </w:instrText>
        </w:r>
        <w:r>
          <w:rPr>
            <w:noProof/>
            <w:webHidden/>
          </w:rPr>
        </w:r>
      </w:ins>
      <w:r>
        <w:rPr>
          <w:noProof/>
          <w:webHidden/>
        </w:rPr>
        <w:fldChar w:fldCharType="separate"/>
      </w:r>
      <w:ins w:id="1453" w:author="Zaoral Timo (inf19133)" w:date="2020-11-09T09:18:00Z">
        <w:r w:rsidR="00AA5A9D">
          <w:rPr>
            <w:noProof/>
            <w:webHidden/>
          </w:rPr>
          <w:t>10</w:t>
        </w:r>
      </w:ins>
      <w:ins w:id="1454" w:author="Zaoral Timo (inf19133)" w:date="2020-11-09T09:15:00Z">
        <w:r>
          <w:rPr>
            <w:noProof/>
            <w:webHidden/>
          </w:rPr>
          <w:fldChar w:fldCharType="end"/>
        </w:r>
        <w:r w:rsidRPr="001735F6">
          <w:rPr>
            <w:rStyle w:val="Hyperlink"/>
            <w:noProof/>
          </w:rPr>
          <w:fldChar w:fldCharType="end"/>
        </w:r>
      </w:ins>
    </w:p>
    <w:p w14:paraId="134F6834" w14:textId="3C948FE0" w:rsidR="00732BF9" w:rsidRDefault="00732BF9">
      <w:pPr>
        <w:pStyle w:val="Abbildungsverzeichnis"/>
        <w:tabs>
          <w:tab w:val="right" w:leader="dot" w:pos="9060"/>
        </w:tabs>
        <w:rPr>
          <w:ins w:id="1455" w:author="Zaoral Timo (inf19133)" w:date="2020-11-09T09:15:00Z"/>
          <w:rFonts w:eastAsiaTheme="minorEastAsia" w:cstheme="minorBidi"/>
          <w:noProof/>
          <w:szCs w:val="22"/>
          <w:lang w:val="en-GB" w:eastAsia="en-GB"/>
        </w:rPr>
      </w:pPr>
      <w:ins w:id="1456"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"_Toc55805722"</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4 NF40</w:t>
        </w:r>
        <w:r>
          <w:rPr>
            <w:noProof/>
            <w:webHidden/>
          </w:rPr>
          <w:tab/>
        </w:r>
        <w:r>
          <w:rPr>
            <w:noProof/>
            <w:webHidden/>
          </w:rPr>
          <w:fldChar w:fldCharType="begin"/>
        </w:r>
        <w:r>
          <w:rPr>
            <w:noProof/>
            <w:webHidden/>
          </w:rPr>
          <w:instrText xml:space="preserve"> PAGEREF _Toc55805722 \h </w:instrText>
        </w:r>
        <w:r>
          <w:rPr>
            <w:noProof/>
            <w:webHidden/>
          </w:rPr>
        </w:r>
      </w:ins>
      <w:r>
        <w:rPr>
          <w:noProof/>
          <w:webHidden/>
        </w:rPr>
        <w:fldChar w:fldCharType="separate"/>
      </w:r>
      <w:ins w:id="1457" w:author="Zaoral Timo (inf19133)" w:date="2020-11-09T09:18:00Z">
        <w:r w:rsidR="00AA5A9D">
          <w:rPr>
            <w:noProof/>
            <w:webHidden/>
          </w:rPr>
          <w:t>11</w:t>
        </w:r>
      </w:ins>
      <w:ins w:id="1458" w:author="Zaoral Timo (inf19133)" w:date="2020-11-09T09:15:00Z">
        <w:r>
          <w:rPr>
            <w:noProof/>
            <w:webHidden/>
          </w:rPr>
          <w:fldChar w:fldCharType="end"/>
        </w:r>
        <w:r w:rsidRPr="001735F6">
          <w:rPr>
            <w:rStyle w:val="Hyperlink"/>
            <w:noProof/>
          </w:rPr>
          <w:fldChar w:fldCharType="end"/>
        </w:r>
      </w:ins>
    </w:p>
    <w:p w14:paraId="685D49A9" w14:textId="4BF76D94" w:rsidR="00732BF9" w:rsidRDefault="00732BF9">
      <w:pPr>
        <w:pStyle w:val="Abbildungsverzeichnis"/>
        <w:tabs>
          <w:tab w:val="right" w:leader="dot" w:pos="9060"/>
        </w:tabs>
        <w:rPr>
          <w:ins w:id="1459" w:author="Zaoral Timo (inf19133)" w:date="2020-11-09T09:15:00Z"/>
          <w:rFonts w:eastAsiaTheme="minorEastAsia" w:cstheme="minorBidi"/>
          <w:noProof/>
          <w:szCs w:val="22"/>
          <w:lang w:val="en-GB" w:eastAsia="en-GB"/>
        </w:rPr>
      </w:pPr>
      <w:ins w:id="1460"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"_Toc55805723"</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5 NF50</w:t>
        </w:r>
        <w:r>
          <w:rPr>
            <w:noProof/>
            <w:webHidden/>
          </w:rPr>
          <w:tab/>
        </w:r>
        <w:r>
          <w:rPr>
            <w:noProof/>
            <w:webHidden/>
          </w:rPr>
          <w:fldChar w:fldCharType="begin"/>
        </w:r>
        <w:r>
          <w:rPr>
            <w:noProof/>
            <w:webHidden/>
          </w:rPr>
          <w:instrText xml:space="preserve"> PAGEREF _Toc55805723 \h </w:instrText>
        </w:r>
        <w:r>
          <w:rPr>
            <w:noProof/>
            <w:webHidden/>
          </w:rPr>
        </w:r>
      </w:ins>
      <w:r>
        <w:rPr>
          <w:noProof/>
          <w:webHidden/>
        </w:rPr>
        <w:fldChar w:fldCharType="separate"/>
      </w:r>
      <w:ins w:id="1461" w:author="Zaoral Timo (inf19133)" w:date="2020-11-09T09:18:00Z">
        <w:r w:rsidR="00AA5A9D">
          <w:rPr>
            <w:noProof/>
            <w:webHidden/>
          </w:rPr>
          <w:t>11</w:t>
        </w:r>
      </w:ins>
      <w:ins w:id="1462" w:author="Zaoral Timo (inf19133)" w:date="2020-11-09T09:15:00Z">
        <w:r>
          <w:rPr>
            <w:noProof/>
            <w:webHidden/>
          </w:rPr>
          <w:fldChar w:fldCharType="end"/>
        </w:r>
        <w:r w:rsidRPr="001735F6">
          <w:rPr>
            <w:rStyle w:val="Hyperlink"/>
            <w:noProof/>
          </w:rPr>
          <w:fldChar w:fldCharType="end"/>
        </w:r>
      </w:ins>
    </w:p>
    <w:p w14:paraId="5DDFD021" w14:textId="4CD9152A" w:rsidR="00732BF9" w:rsidRDefault="00732BF9">
      <w:pPr>
        <w:pStyle w:val="Abbildungsverzeichnis"/>
        <w:tabs>
          <w:tab w:val="right" w:leader="dot" w:pos="9060"/>
        </w:tabs>
        <w:rPr>
          <w:ins w:id="1463" w:author="Zaoral Timo (inf19133)" w:date="2020-11-09T09:15:00Z"/>
          <w:rFonts w:eastAsiaTheme="minorEastAsia" w:cstheme="minorBidi"/>
          <w:noProof/>
          <w:szCs w:val="22"/>
          <w:lang w:val="en-GB" w:eastAsia="en-GB"/>
        </w:rPr>
      </w:pPr>
      <w:ins w:id="1464"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"_Toc55805724"</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6 NF60</w:t>
        </w:r>
        <w:r>
          <w:rPr>
            <w:noProof/>
            <w:webHidden/>
          </w:rPr>
          <w:tab/>
        </w:r>
        <w:r>
          <w:rPr>
            <w:noProof/>
            <w:webHidden/>
          </w:rPr>
          <w:fldChar w:fldCharType="begin"/>
        </w:r>
        <w:r>
          <w:rPr>
            <w:noProof/>
            <w:webHidden/>
          </w:rPr>
          <w:instrText xml:space="preserve"> PAGEREF _Toc55805724 \h </w:instrText>
        </w:r>
        <w:r>
          <w:rPr>
            <w:noProof/>
            <w:webHidden/>
          </w:rPr>
        </w:r>
      </w:ins>
      <w:r>
        <w:rPr>
          <w:noProof/>
          <w:webHidden/>
        </w:rPr>
        <w:fldChar w:fldCharType="separate"/>
      </w:r>
      <w:ins w:id="1465" w:author="Zaoral Timo (inf19133)" w:date="2020-11-09T09:18:00Z">
        <w:r w:rsidR="00AA5A9D">
          <w:rPr>
            <w:noProof/>
            <w:webHidden/>
          </w:rPr>
          <w:t>11</w:t>
        </w:r>
      </w:ins>
      <w:ins w:id="1466" w:author="Zaoral Timo (inf19133)" w:date="2020-11-09T09:15:00Z">
        <w:r>
          <w:rPr>
            <w:noProof/>
            <w:webHidden/>
          </w:rPr>
          <w:fldChar w:fldCharType="end"/>
        </w:r>
        <w:r w:rsidRPr="001735F6">
          <w:rPr>
            <w:rStyle w:val="Hyperlink"/>
            <w:noProof/>
          </w:rPr>
          <w:fldChar w:fldCharType="end"/>
        </w:r>
      </w:ins>
    </w:p>
    <w:p w14:paraId="6E4065DD" w14:textId="0C42181B" w:rsidR="00732BF9" w:rsidRDefault="00732BF9">
      <w:pPr>
        <w:pStyle w:val="Abbildungsverzeichnis"/>
        <w:tabs>
          <w:tab w:val="right" w:leader="dot" w:pos="9060"/>
        </w:tabs>
        <w:rPr>
          <w:ins w:id="1467" w:author="Zaoral Timo (inf19133)" w:date="2020-11-09T09:15:00Z"/>
          <w:rFonts w:eastAsiaTheme="minorEastAsia" w:cstheme="minorBidi"/>
          <w:noProof/>
          <w:szCs w:val="22"/>
          <w:lang w:val="en-GB" w:eastAsia="en-GB"/>
        </w:rPr>
      </w:pPr>
      <w:ins w:id="1468"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"_Toc55805725"</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7 NF70</w:t>
        </w:r>
        <w:r>
          <w:rPr>
            <w:noProof/>
            <w:webHidden/>
          </w:rPr>
          <w:tab/>
        </w:r>
        <w:r>
          <w:rPr>
            <w:noProof/>
            <w:webHidden/>
          </w:rPr>
          <w:fldChar w:fldCharType="begin"/>
        </w:r>
        <w:r>
          <w:rPr>
            <w:noProof/>
            <w:webHidden/>
          </w:rPr>
          <w:instrText xml:space="preserve"> PAGEREF _Toc55805725 \h </w:instrText>
        </w:r>
        <w:r>
          <w:rPr>
            <w:noProof/>
            <w:webHidden/>
          </w:rPr>
        </w:r>
      </w:ins>
      <w:r>
        <w:rPr>
          <w:noProof/>
          <w:webHidden/>
        </w:rPr>
        <w:fldChar w:fldCharType="separate"/>
      </w:r>
      <w:ins w:id="1469" w:author="Zaoral Timo (inf19133)" w:date="2020-11-09T09:18:00Z">
        <w:r w:rsidR="00AA5A9D">
          <w:rPr>
            <w:noProof/>
            <w:webHidden/>
          </w:rPr>
          <w:t>12</w:t>
        </w:r>
      </w:ins>
      <w:ins w:id="1470" w:author="Zaoral Timo (inf19133)" w:date="2020-11-09T09:15:00Z">
        <w:r>
          <w:rPr>
            <w:noProof/>
            <w:webHidden/>
          </w:rPr>
          <w:fldChar w:fldCharType="end"/>
        </w:r>
        <w:r w:rsidRPr="001735F6">
          <w:rPr>
            <w:rStyle w:val="Hyperlink"/>
            <w:noProof/>
          </w:rPr>
          <w:fldChar w:fldCharType="end"/>
        </w:r>
      </w:ins>
    </w:p>
    <w:p w14:paraId="3790D45C" w14:textId="40633A59" w:rsidR="00732BF9" w:rsidRDefault="00732BF9">
      <w:pPr>
        <w:pStyle w:val="Abbildungsverzeichnis"/>
        <w:tabs>
          <w:tab w:val="right" w:leader="dot" w:pos="9060"/>
        </w:tabs>
        <w:rPr>
          <w:ins w:id="1471" w:author="Zaoral Timo (inf19133)" w:date="2020-11-09T09:15:00Z"/>
          <w:rFonts w:eastAsiaTheme="minorEastAsia" w:cstheme="minorBidi"/>
          <w:noProof/>
          <w:szCs w:val="22"/>
          <w:lang w:val="en-GB" w:eastAsia="en-GB"/>
        </w:rPr>
      </w:pPr>
      <w:ins w:id="1472"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"_Toc55805726"</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8 NF80</w:t>
        </w:r>
        <w:r>
          <w:rPr>
            <w:noProof/>
            <w:webHidden/>
          </w:rPr>
          <w:tab/>
        </w:r>
        <w:r>
          <w:rPr>
            <w:noProof/>
            <w:webHidden/>
          </w:rPr>
          <w:fldChar w:fldCharType="begin"/>
        </w:r>
        <w:r>
          <w:rPr>
            <w:noProof/>
            <w:webHidden/>
          </w:rPr>
          <w:instrText xml:space="preserve"> PAGEREF _Toc55805726 \h </w:instrText>
        </w:r>
        <w:r>
          <w:rPr>
            <w:noProof/>
            <w:webHidden/>
          </w:rPr>
        </w:r>
      </w:ins>
      <w:r>
        <w:rPr>
          <w:noProof/>
          <w:webHidden/>
        </w:rPr>
        <w:fldChar w:fldCharType="separate"/>
      </w:r>
      <w:ins w:id="1473" w:author="Zaoral Timo (inf19133)" w:date="2020-11-09T09:18:00Z">
        <w:r w:rsidR="00AA5A9D">
          <w:rPr>
            <w:noProof/>
            <w:webHidden/>
          </w:rPr>
          <w:t>12</w:t>
        </w:r>
      </w:ins>
      <w:ins w:id="1474" w:author="Zaoral Timo (inf19133)" w:date="2020-11-09T09:15:00Z">
        <w:r>
          <w:rPr>
            <w:noProof/>
            <w:webHidden/>
          </w:rPr>
          <w:fldChar w:fldCharType="end"/>
        </w:r>
        <w:r w:rsidRPr="001735F6">
          <w:rPr>
            <w:rStyle w:val="Hyperlink"/>
            <w:noProof/>
          </w:rPr>
          <w:fldChar w:fldCharType="end"/>
        </w:r>
      </w:ins>
    </w:p>
    <w:p w14:paraId="4A2F97AD" w14:textId="6A497C7C" w:rsidR="00732BF9" w:rsidRDefault="00732BF9">
      <w:pPr>
        <w:pStyle w:val="Abbildungsverzeichnis"/>
        <w:tabs>
          <w:tab w:val="right" w:leader="dot" w:pos="9060"/>
        </w:tabs>
        <w:rPr>
          <w:ins w:id="1475" w:author="Zaoral Timo (inf19133)" w:date="2020-11-09T09:15:00Z"/>
          <w:rFonts w:eastAsiaTheme="minorEastAsia" w:cstheme="minorBidi"/>
          <w:noProof/>
          <w:szCs w:val="22"/>
          <w:lang w:val="en-GB" w:eastAsia="en-GB"/>
        </w:rPr>
      </w:pPr>
      <w:ins w:id="1476"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"_Toc55805727"</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9 NF90</w:t>
        </w:r>
        <w:r>
          <w:rPr>
            <w:noProof/>
            <w:webHidden/>
          </w:rPr>
          <w:tab/>
        </w:r>
        <w:r>
          <w:rPr>
            <w:noProof/>
            <w:webHidden/>
          </w:rPr>
          <w:fldChar w:fldCharType="begin"/>
        </w:r>
        <w:r>
          <w:rPr>
            <w:noProof/>
            <w:webHidden/>
          </w:rPr>
          <w:instrText xml:space="preserve"> PAGEREF _Toc55805727 \h </w:instrText>
        </w:r>
        <w:r>
          <w:rPr>
            <w:noProof/>
            <w:webHidden/>
          </w:rPr>
        </w:r>
      </w:ins>
      <w:r>
        <w:rPr>
          <w:noProof/>
          <w:webHidden/>
        </w:rPr>
        <w:fldChar w:fldCharType="separate"/>
      </w:r>
      <w:ins w:id="1477" w:author="Zaoral Timo (inf19133)" w:date="2020-11-09T09:18:00Z">
        <w:r w:rsidR="00AA5A9D">
          <w:rPr>
            <w:noProof/>
            <w:webHidden/>
          </w:rPr>
          <w:t>13</w:t>
        </w:r>
      </w:ins>
      <w:ins w:id="1478" w:author="Zaoral Timo (inf19133)" w:date="2020-11-09T09:15:00Z">
        <w:r>
          <w:rPr>
            <w:noProof/>
            <w:webHidden/>
          </w:rPr>
          <w:fldChar w:fldCharType="end"/>
        </w:r>
        <w:r w:rsidRPr="001735F6">
          <w:rPr>
            <w:rStyle w:val="Hyperlink"/>
            <w:noProof/>
          </w:rPr>
          <w:fldChar w:fldCharType="end"/>
        </w:r>
      </w:ins>
    </w:p>
    <w:p w14:paraId="1EDAA1EA" w14:textId="5BB2BF87" w:rsidR="00732BF9" w:rsidRDefault="00732BF9">
      <w:pPr>
        <w:pStyle w:val="Abbildungsverzeichnis"/>
        <w:tabs>
          <w:tab w:val="right" w:leader="dot" w:pos="9060"/>
        </w:tabs>
        <w:rPr>
          <w:ins w:id="1479" w:author="Zaoral Timo (inf19133)" w:date="2020-11-09T09:15:00Z"/>
          <w:rFonts w:eastAsiaTheme="minorEastAsia" w:cstheme="minorBidi"/>
          <w:noProof/>
          <w:szCs w:val="22"/>
          <w:lang w:val="en-GB" w:eastAsia="en-GB"/>
        </w:rPr>
      </w:pPr>
      <w:ins w:id="1480"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"_Toc55805728"</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10 F10</w:t>
        </w:r>
        <w:r>
          <w:rPr>
            <w:noProof/>
            <w:webHidden/>
          </w:rPr>
          <w:tab/>
        </w:r>
        <w:r>
          <w:rPr>
            <w:noProof/>
            <w:webHidden/>
          </w:rPr>
          <w:fldChar w:fldCharType="begin"/>
        </w:r>
        <w:r>
          <w:rPr>
            <w:noProof/>
            <w:webHidden/>
          </w:rPr>
          <w:instrText xml:space="preserve"> PAGEREF _Toc55805728 \h </w:instrText>
        </w:r>
        <w:r>
          <w:rPr>
            <w:noProof/>
            <w:webHidden/>
          </w:rPr>
        </w:r>
      </w:ins>
      <w:r>
        <w:rPr>
          <w:noProof/>
          <w:webHidden/>
        </w:rPr>
        <w:fldChar w:fldCharType="separate"/>
      </w:r>
      <w:ins w:id="1481" w:author="Zaoral Timo (inf19133)" w:date="2020-11-09T09:18:00Z">
        <w:r w:rsidR="00AA5A9D">
          <w:rPr>
            <w:noProof/>
            <w:webHidden/>
          </w:rPr>
          <w:t>14</w:t>
        </w:r>
      </w:ins>
      <w:ins w:id="1482" w:author="Zaoral Timo (inf19133)" w:date="2020-11-09T09:15:00Z">
        <w:r>
          <w:rPr>
            <w:noProof/>
            <w:webHidden/>
          </w:rPr>
          <w:fldChar w:fldCharType="end"/>
        </w:r>
        <w:r w:rsidRPr="001735F6">
          <w:rPr>
            <w:rStyle w:val="Hyperlink"/>
            <w:noProof/>
          </w:rPr>
          <w:fldChar w:fldCharType="end"/>
        </w:r>
      </w:ins>
    </w:p>
    <w:p w14:paraId="44824E39" w14:textId="580159B4" w:rsidR="00732BF9" w:rsidRDefault="00732BF9">
      <w:pPr>
        <w:pStyle w:val="Abbildungsverzeichnis"/>
        <w:tabs>
          <w:tab w:val="right" w:leader="dot" w:pos="9060"/>
        </w:tabs>
        <w:rPr>
          <w:ins w:id="1483" w:author="Zaoral Timo (inf19133)" w:date="2020-11-09T09:15:00Z"/>
          <w:rFonts w:eastAsiaTheme="minorEastAsia" w:cstheme="minorBidi"/>
          <w:noProof/>
          <w:szCs w:val="22"/>
          <w:lang w:val="en-GB" w:eastAsia="en-GB"/>
        </w:rPr>
      </w:pPr>
      <w:ins w:id="1484"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"_Toc55805729"</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11 F20</w:t>
        </w:r>
        <w:r>
          <w:rPr>
            <w:noProof/>
            <w:webHidden/>
          </w:rPr>
          <w:tab/>
        </w:r>
        <w:r>
          <w:rPr>
            <w:noProof/>
            <w:webHidden/>
          </w:rPr>
          <w:fldChar w:fldCharType="begin"/>
        </w:r>
        <w:r>
          <w:rPr>
            <w:noProof/>
            <w:webHidden/>
          </w:rPr>
          <w:instrText xml:space="preserve"> PAGEREF _Toc55805729 \h </w:instrText>
        </w:r>
        <w:r>
          <w:rPr>
            <w:noProof/>
            <w:webHidden/>
          </w:rPr>
        </w:r>
      </w:ins>
      <w:r>
        <w:rPr>
          <w:noProof/>
          <w:webHidden/>
        </w:rPr>
        <w:fldChar w:fldCharType="separate"/>
      </w:r>
      <w:ins w:id="1485" w:author="Zaoral Timo (inf19133)" w:date="2020-11-09T09:18:00Z">
        <w:r w:rsidR="00AA5A9D">
          <w:rPr>
            <w:noProof/>
            <w:webHidden/>
          </w:rPr>
          <w:t>14</w:t>
        </w:r>
      </w:ins>
      <w:ins w:id="1486" w:author="Zaoral Timo (inf19133)" w:date="2020-11-09T09:15:00Z">
        <w:r>
          <w:rPr>
            <w:noProof/>
            <w:webHidden/>
          </w:rPr>
          <w:fldChar w:fldCharType="end"/>
        </w:r>
        <w:r w:rsidRPr="001735F6">
          <w:rPr>
            <w:rStyle w:val="Hyperlink"/>
            <w:noProof/>
          </w:rPr>
          <w:fldChar w:fldCharType="end"/>
        </w:r>
      </w:ins>
    </w:p>
    <w:p w14:paraId="55FFADBB" w14:textId="5F8F3D85" w:rsidR="00732BF9" w:rsidRDefault="00732BF9">
      <w:pPr>
        <w:pStyle w:val="Abbildungsverzeichnis"/>
        <w:tabs>
          <w:tab w:val="right" w:leader="dot" w:pos="9060"/>
        </w:tabs>
        <w:rPr>
          <w:ins w:id="1487" w:author="Zaoral Timo (inf19133)" w:date="2020-11-09T09:15:00Z"/>
          <w:rFonts w:eastAsiaTheme="minorEastAsia" w:cstheme="minorBidi"/>
          <w:noProof/>
          <w:szCs w:val="22"/>
          <w:lang w:val="en-GB" w:eastAsia="en-GB"/>
        </w:rPr>
      </w:pPr>
      <w:ins w:id="1488"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"_Toc55805730"</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12 F30_1</w:t>
        </w:r>
        <w:r>
          <w:rPr>
            <w:noProof/>
            <w:webHidden/>
          </w:rPr>
          <w:tab/>
        </w:r>
        <w:r>
          <w:rPr>
            <w:noProof/>
            <w:webHidden/>
          </w:rPr>
          <w:fldChar w:fldCharType="begin"/>
        </w:r>
        <w:r>
          <w:rPr>
            <w:noProof/>
            <w:webHidden/>
          </w:rPr>
          <w:instrText xml:space="preserve"> PAGEREF _Toc55805730 \h </w:instrText>
        </w:r>
        <w:r>
          <w:rPr>
            <w:noProof/>
            <w:webHidden/>
          </w:rPr>
        </w:r>
      </w:ins>
      <w:r>
        <w:rPr>
          <w:noProof/>
          <w:webHidden/>
        </w:rPr>
        <w:fldChar w:fldCharType="separate"/>
      </w:r>
      <w:ins w:id="1489" w:author="Zaoral Timo (inf19133)" w:date="2020-11-09T09:18:00Z">
        <w:r w:rsidR="00AA5A9D">
          <w:rPr>
            <w:noProof/>
            <w:webHidden/>
          </w:rPr>
          <w:t>14</w:t>
        </w:r>
      </w:ins>
      <w:ins w:id="1490" w:author="Zaoral Timo (inf19133)" w:date="2020-11-09T09:15:00Z">
        <w:r>
          <w:rPr>
            <w:noProof/>
            <w:webHidden/>
          </w:rPr>
          <w:fldChar w:fldCharType="end"/>
        </w:r>
        <w:r w:rsidRPr="001735F6">
          <w:rPr>
            <w:rStyle w:val="Hyperlink"/>
            <w:noProof/>
          </w:rPr>
          <w:fldChar w:fldCharType="end"/>
        </w:r>
      </w:ins>
    </w:p>
    <w:p w14:paraId="4CB8D4A5" w14:textId="1FE6094A" w:rsidR="00732BF9" w:rsidRDefault="00732BF9">
      <w:pPr>
        <w:pStyle w:val="Abbildungsverzeichnis"/>
        <w:tabs>
          <w:tab w:val="right" w:leader="dot" w:pos="9060"/>
        </w:tabs>
        <w:rPr>
          <w:ins w:id="1491" w:author="Zaoral Timo (inf19133)" w:date="2020-11-09T09:15:00Z"/>
          <w:rFonts w:eastAsiaTheme="minorEastAsia" w:cstheme="minorBidi"/>
          <w:noProof/>
          <w:szCs w:val="22"/>
          <w:lang w:val="en-GB" w:eastAsia="en-GB"/>
        </w:rPr>
      </w:pPr>
      <w:ins w:id="1492"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"_Toc55805731"</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13 F30_2</w:t>
        </w:r>
        <w:r>
          <w:rPr>
            <w:noProof/>
            <w:webHidden/>
          </w:rPr>
          <w:tab/>
        </w:r>
        <w:r>
          <w:rPr>
            <w:noProof/>
            <w:webHidden/>
          </w:rPr>
          <w:fldChar w:fldCharType="begin"/>
        </w:r>
        <w:r>
          <w:rPr>
            <w:noProof/>
            <w:webHidden/>
          </w:rPr>
          <w:instrText xml:space="preserve"> PAGEREF _Toc55805731 \h </w:instrText>
        </w:r>
        <w:r>
          <w:rPr>
            <w:noProof/>
            <w:webHidden/>
          </w:rPr>
        </w:r>
      </w:ins>
      <w:r>
        <w:rPr>
          <w:noProof/>
          <w:webHidden/>
        </w:rPr>
        <w:fldChar w:fldCharType="separate"/>
      </w:r>
      <w:ins w:id="1493" w:author="Zaoral Timo (inf19133)" w:date="2020-11-09T09:18:00Z">
        <w:r w:rsidR="00AA5A9D">
          <w:rPr>
            <w:noProof/>
            <w:webHidden/>
          </w:rPr>
          <w:t>15</w:t>
        </w:r>
      </w:ins>
      <w:ins w:id="1494" w:author="Zaoral Timo (inf19133)" w:date="2020-11-09T09:15:00Z">
        <w:r>
          <w:rPr>
            <w:noProof/>
            <w:webHidden/>
          </w:rPr>
          <w:fldChar w:fldCharType="end"/>
        </w:r>
        <w:r w:rsidRPr="001735F6">
          <w:rPr>
            <w:rStyle w:val="Hyperlink"/>
            <w:noProof/>
          </w:rPr>
          <w:fldChar w:fldCharType="end"/>
        </w:r>
      </w:ins>
    </w:p>
    <w:p w14:paraId="69C2A57D" w14:textId="148C709C" w:rsidR="00732BF9" w:rsidRDefault="00732BF9">
      <w:pPr>
        <w:pStyle w:val="Abbildungsverzeichnis"/>
        <w:tabs>
          <w:tab w:val="right" w:leader="dot" w:pos="9060"/>
        </w:tabs>
        <w:rPr>
          <w:ins w:id="1495" w:author="Zaoral Timo (inf19133)" w:date="2020-11-09T09:15:00Z"/>
          <w:rFonts w:eastAsiaTheme="minorEastAsia" w:cstheme="minorBidi"/>
          <w:noProof/>
          <w:szCs w:val="22"/>
          <w:lang w:val="en-GB" w:eastAsia="en-GB"/>
        </w:rPr>
      </w:pPr>
      <w:ins w:id="1496"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"_Toc55805732"</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14 F50</w:t>
        </w:r>
        <w:r>
          <w:rPr>
            <w:noProof/>
            <w:webHidden/>
          </w:rPr>
          <w:tab/>
        </w:r>
        <w:r>
          <w:rPr>
            <w:noProof/>
            <w:webHidden/>
          </w:rPr>
          <w:fldChar w:fldCharType="begin"/>
        </w:r>
        <w:r>
          <w:rPr>
            <w:noProof/>
            <w:webHidden/>
          </w:rPr>
          <w:instrText xml:space="preserve"> PAGEREF _Toc55805732 \h </w:instrText>
        </w:r>
        <w:r>
          <w:rPr>
            <w:noProof/>
            <w:webHidden/>
          </w:rPr>
        </w:r>
      </w:ins>
      <w:r>
        <w:rPr>
          <w:noProof/>
          <w:webHidden/>
        </w:rPr>
        <w:fldChar w:fldCharType="separate"/>
      </w:r>
      <w:ins w:id="1497" w:author="Zaoral Timo (inf19133)" w:date="2020-11-09T09:18:00Z">
        <w:r w:rsidR="00AA5A9D">
          <w:rPr>
            <w:noProof/>
            <w:webHidden/>
          </w:rPr>
          <w:t>16</w:t>
        </w:r>
      </w:ins>
      <w:ins w:id="1498" w:author="Zaoral Timo (inf19133)" w:date="2020-11-09T09:15:00Z">
        <w:r>
          <w:rPr>
            <w:noProof/>
            <w:webHidden/>
          </w:rPr>
          <w:fldChar w:fldCharType="end"/>
        </w:r>
        <w:r w:rsidRPr="001735F6">
          <w:rPr>
            <w:rStyle w:val="Hyperlink"/>
            <w:noProof/>
          </w:rPr>
          <w:fldChar w:fldCharType="end"/>
        </w:r>
      </w:ins>
    </w:p>
    <w:p w14:paraId="6B53ADA9" w14:textId="35F3D6A1" w:rsidR="00732BF9" w:rsidRDefault="00732BF9">
      <w:pPr>
        <w:pStyle w:val="Abbildungsverzeichnis"/>
        <w:tabs>
          <w:tab w:val="right" w:leader="dot" w:pos="9060"/>
        </w:tabs>
        <w:rPr>
          <w:ins w:id="1499" w:author="Zaoral Timo (inf19133)" w:date="2020-11-09T09:15:00Z"/>
          <w:rFonts w:eastAsiaTheme="minorEastAsia" w:cstheme="minorBidi"/>
          <w:noProof/>
          <w:szCs w:val="22"/>
          <w:lang w:val="en-GB" w:eastAsia="en-GB"/>
        </w:rPr>
      </w:pPr>
      <w:ins w:id="1500"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"_Toc55805733"</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15 F60</w:t>
        </w:r>
        <w:r>
          <w:rPr>
            <w:noProof/>
            <w:webHidden/>
          </w:rPr>
          <w:tab/>
        </w:r>
        <w:r>
          <w:rPr>
            <w:noProof/>
            <w:webHidden/>
          </w:rPr>
          <w:fldChar w:fldCharType="begin"/>
        </w:r>
        <w:r>
          <w:rPr>
            <w:noProof/>
            <w:webHidden/>
          </w:rPr>
          <w:instrText xml:space="preserve"> PAGEREF _Toc55805733 \h </w:instrText>
        </w:r>
        <w:r>
          <w:rPr>
            <w:noProof/>
            <w:webHidden/>
          </w:rPr>
        </w:r>
      </w:ins>
      <w:r>
        <w:rPr>
          <w:noProof/>
          <w:webHidden/>
        </w:rPr>
        <w:fldChar w:fldCharType="separate"/>
      </w:r>
      <w:ins w:id="1501" w:author="Zaoral Timo (inf19133)" w:date="2020-11-09T09:18:00Z">
        <w:r w:rsidR="00AA5A9D">
          <w:rPr>
            <w:noProof/>
            <w:webHidden/>
          </w:rPr>
          <w:t>16</w:t>
        </w:r>
      </w:ins>
      <w:ins w:id="1502" w:author="Zaoral Timo (inf19133)" w:date="2020-11-09T09:15:00Z">
        <w:r>
          <w:rPr>
            <w:noProof/>
            <w:webHidden/>
          </w:rPr>
          <w:fldChar w:fldCharType="end"/>
        </w:r>
        <w:r w:rsidRPr="001735F6">
          <w:rPr>
            <w:rStyle w:val="Hyperlink"/>
            <w:noProof/>
          </w:rPr>
          <w:fldChar w:fldCharType="end"/>
        </w:r>
      </w:ins>
    </w:p>
    <w:p w14:paraId="043A12E7" w14:textId="7E6053D7" w:rsidR="00732BF9" w:rsidRDefault="00732BF9">
      <w:pPr>
        <w:pStyle w:val="Abbildungsverzeichnis"/>
        <w:tabs>
          <w:tab w:val="right" w:leader="dot" w:pos="9060"/>
        </w:tabs>
        <w:rPr>
          <w:ins w:id="1503" w:author="Zaoral Timo (inf19133)" w:date="2020-11-09T09:15:00Z"/>
          <w:rFonts w:eastAsiaTheme="minorEastAsia" w:cstheme="minorBidi"/>
          <w:noProof/>
          <w:szCs w:val="22"/>
          <w:lang w:val="en-GB" w:eastAsia="en-GB"/>
        </w:rPr>
      </w:pPr>
      <w:ins w:id="1504" w:author="Zaoral Timo (inf19133)" w:date="2020-11-09T09:15:00Z">
        <w:r w:rsidRPr="001735F6">
          <w:rPr>
            <w:rStyle w:val="Hyperlink"/>
            <w:noProof/>
          </w:rPr>
          <w:fldChar w:fldCharType="begin"/>
        </w:r>
        <w:r w:rsidRPr="001735F6">
          <w:rPr>
            <w:rStyle w:val="Hyperlink"/>
            <w:noProof/>
          </w:rPr>
          <w:instrText xml:space="preserve"> </w:instrText>
        </w:r>
        <w:r>
          <w:rPr>
            <w:noProof/>
          </w:rPr>
          <w:instrText>HYPERLINK \l "_Toc55805734"</w:instrText>
        </w:r>
        <w:r w:rsidRPr="001735F6">
          <w:rPr>
            <w:rStyle w:val="Hyperlink"/>
            <w:noProof/>
          </w:rPr>
          <w:instrText xml:space="preserve"> </w:instrText>
        </w:r>
        <w:r w:rsidRPr="001735F6">
          <w:rPr>
            <w:rStyle w:val="Hyperlink"/>
            <w:noProof/>
          </w:rPr>
        </w:r>
        <w:r w:rsidRPr="001735F6">
          <w:rPr>
            <w:rStyle w:val="Hyperlink"/>
            <w:noProof/>
          </w:rPr>
          <w:fldChar w:fldCharType="separate"/>
        </w:r>
        <w:r w:rsidRPr="001735F6">
          <w:rPr>
            <w:rStyle w:val="Hyperlink"/>
            <w:noProof/>
          </w:rPr>
          <w:t>Figure 16 F70</w:t>
        </w:r>
        <w:r>
          <w:rPr>
            <w:noProof/>
            <w:webHidden/>
          </w:rPr>
          <w:tab/>
        </w:r>
        <w:r>
          <w:rPr>
            <w:noProof/>
            <w:webHidden/>
          </w:rPr>
          <w:fldChar w:fldCharType="begin"/>
        </w:r>
        <w:r>
          <w:rPr>
            <w:noProof/>
            <w:webHidden/>
          </w:rPr>
          <w:instrText xml:space="preserve"> PAGEREF _Toc55805734 \h </w:instrText>
        </w:r>
        <w:r>
          <w:rPr>
            <w:noProof/>
            <w:webHidden/>
          </w:rPr>
        </w:r>
      </w:ins>
      <w:r>
        <w:rPr>
          <w:noProof/>
          <w:webHidden/>
        </w:rPr>
        <w:fldChar w:fldCharType="separate"/>
      </w:r>
      <w:ins w:id="1505" w:author="Zaoral Timo (inf19133)" w:date="2020-11-09T09:18:00Z">
        <w:r w:rsidR="00AA5A9D">
          <w:rPr>
            <w:noProof/>
            <w:webHidden/>
          </w:rPr>
          <w:t>17</w:t>
        </w:r>
      </w:ins>
      <w:ins w:id="1506" w:author="Zaoral Timo (inf19133)" w:date="2020-11-09T09:15:00Z">
        <w:r>
          <w:rPr>
            <w:noProof/>
            <w:webHidden/>
          </w:rPr>
          <w:fldChar w:fldCharType="end"/>
        </w:r>
        <w:r w:rsidRPr="001735F6">
          <w:rPr>
            <w:rStyle w:val="Hyperlink"/>
            <w:noProof/>
          </w:rPr>
          <w:fldChar w:fldCharType="end"/>
        </w:r>
      </w:ins>
    </w:p>
    <w:p w14:paraId="19B49142" w14:textId="42F3C79D" w:rsidR="00A50C0F" w:rsidDel="0003758C" w:rsidRDefault="00FE4AFF">
      <w:pPr>
        <w:pStyle w:val="Abbildungsverzeichnis"/>
        <w:tabs>
          <w:tab w:val="right" w:leader="dot" w:pos="9060"/>
        </w:tabs>
        <w:rPr>
          <w:ins w:id="1507" w:author="Markus Rentschler" w:date="2020-10-23T12:47:00Z"/>
          <w:del w:id="1508" w:author="Zaoral Timo (inf19133)" w:date="2020-10-26T14:19:00Z"/>
          <w:rFonts w:eastAsiaTheme="minorEastAsia" w:cstheme="minorBidi"/>
          <w:noProof/>
          <w:szCs w:val="22"/>
        </w:rPr>
      </w:pPr>
      <w:ins w:id="1509" w:author="Zaoral Timo (inf19133)" w:date="2020-10-26T17:18:00Z">
        <w:r>
          <w:fldChar w:fldCharType="end"/>
        </w:r>
      </w:ins>
      <w:del w:id="1510" w:author="Zaoral Timo (inf19133)" w:date="2020-10-26T17:09:00Z">
        <w:r w:rsidR="004D3E72" w:rsidDel="00042AA7">
          <w:fldChar w:fldCharType="begin"/>
        </w:r>
        <w:r w:rsidR="004D3E72" w:rsidDel="00042AA7">
          <w:delInstrText xml:space="preserve"> TOC \h \z \c "Figure" </w:delInstrText>
        </w:r>
        <w:r w:rsidR="004D3E72" w:rsidDel="00042AA7">
          <w:fldChar w:fldCharType="separate"/>
        </w:r>
      </w:del>
      <w:ins w:id="1511" w:author="Markus Rentschler" w:date="2020-10-23T12:47:00Z">
        <w:del w:id="1512" w:author="Zaoral Timo (inf19133)" w:date="2020-10-26T14:19:00Z">
          <w:r w:rsidR="00A50C0F" w:rsidRPr="00975282" w:rsidDel="0003758C">
            <w:rPr>
              <w:rStyle w:val="Hyperlink"/>
              <w:noProof/>
            </w:rPr>
            <w:fldChar w:fldCharType="begin"/>
          </w:r>
          <w:r w:rsidR="00A50C0F" w:rsidRPr="00975282" w:rsidDel="0003758C">
            <w:rPr>
              <w:rStyle w:val="Hyperlink"/>
              <w:noProof/>
            </w:rPr>
            <w:delInstrText xml:space="preserve"> </w:delInstrText>
          </w:r>
          <w:r w:rsidR="00A50C0F" w:rsidDel="0003758C">
            <w:rPr>
              <w:noProof/>
            </w:rPr>
            <w:delInstrText>HYPERLINK \l "_Toc54349662"</w:delInstrText>
          </w:r>
          <w:r w:rsidR="00A50C0F" w:rsidRPr="00975282" w:rsidDel="0003758C">
            <w:rPr>
              <w:rStyle w:val="Hyperlink"/>
              <w:noProof/>
            </w:rPr>
            <w:delInstrText xml:space="preserve"> </w:delInstrText>
          </w:r>
          <w:r w:rsidR="00A50C0F" w:rsidRPr="00975282" w:rsidDel="0003758C">
            <w:rPr>
              <w:rStyle w:val="Hyperlink"/>
              <w:noProof/>
            </w:rPr>
            <w:fldChar w:fldCharType="separate"/>
          </w:r>
          <w:r w:rsidR="00A50C0F" w:rsidRPr="00975282" w:rsidDel="0003758C">
            <w:rPr>
              <w:rStyle w:val="Hyperlink"/>
              <w:noProof/>
            </w:rPr>
            <w:delText>Figure 1: OC10</w:delText>
          </w:r>
          <w:r w:rsidR="00A50C0F" w:rsidDel="0003758C">
            <w:rPr>
              <w:noProof/>
              <w:webHidden/>
            </w:rPr>
            <w:tab/>
          </w:r>
          <w:r w:rsidR="00A50C0F" w:rsidDel="0003758C">
            <w:rPr>
              <w:noProof/>
              <w:webHidden/>
            </w:rPr>
            <w:fldChar w:fldCharType="begin"/>
          </w:r>
          <w:r w:rsidR="00A50C0F" w:rsidDel="0003758C">
            <w:rPr>
              <w:noProof/>
              <w:webHidden/>
            </w:rPr>
            <w:delInstrText xml:space="preserve"> PAGEREF _Toc54349662 \h </w:delInstrText>
          </w:r>
        </w:del>
      </w:ins>
      <w:del w:id="1513" w:author="Zaoral Timo (inf19133)" w:date="2020-10-26T14:19:00Z">
        <w:r w:rsidR="00A50C0F" w:rsidDel="0003758C">
          <w:rPr>
            <w:noProof/>
            <w:webHidden/>
          </w:rPr>
        </w:r>
        <w:r w:rsidR="00A50C0F" w:rsidDel="0003758C">
          <w:rPr>
            <w:noProof/>
            <w:webHidden/>
          </w:rPr>
          <w:fldChar w:fldCharType="separate"/>
        </w:r>
      </w:del>
      <w:ins w:id="1514" w:author="Markus Rentschler" w:date="2020-10-23T12:47:00Z">
        <w:del w:id="1515" w:author="Zaoral Timo (inf19133)" w:date="2020-10-26T14:19:00Z">
          <w:r w:rsidR="00A50C0F" w:rsidDel="0003758C">
            <w:rPr>
              <w:noProof/>
              <w:webHidden/>
            </w:rPr>
            <w:delText>4</w:delText>
          </w:r>
          <w:r w:rsidR="00A50C0F" w:rsidDel="0003758C">
            <w:rPr>
              <w:noProof/>
              <w:webHidden/>
            </w:rPr>
            <w:fldChar w:fldCharType="end"/>
          </w:r>
          <w:r w:rsidR="00A50C0F" w:rsidRPr="00975282" w:rsidDel="0003758C">
            <w:rPr>
              <w:rStyle w:val="Hyperlink"/>
              <w:noProof/>
            </w:rPr>
            <w:fldChar w:fldCharType="end"/>
          </w:r>
        </w:del>
      </w:ins>
    </w:p>
    <w:p w14:paraId="3F355C81" w14:textId="1B144A6C" w:rsidR="00A50C0F" w:rsidDel="0003758C" w:rsidRDefault="00A50C0F">
      <w:pPr>
        <w:pStyle w:val="Abbildungsverzeichnis"/>
        <w:tabs>
          <w:tab w:val="right" w:leader="dot" w:pos="9060"/>
        </w:tabs>
        <w:rPr>
          <w:ins w:id="1516" w:author="Markus Rentschler" w:date="2020-10-23T12:47:00Z"/>
          <w:del w:id="1517" w:author="Zaoral Timo (inf19133)" w:date="2020-10-26T14:19:00Z"/>
          <w:rFonts w:eastAsiaTheme="minorEastAsia" w:cstheme="minorBidi"/>
          <w:noProof/>
          <w:szCs w:val="22"/>
        </w:rPr>
      </w:pPr>
      <w:ins w:id="1518" w:author="Markus Rentschler" w:date="2020-10-23T12:47:00Z">
        <w:del w:id="1519"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"_Toc54349663"</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2 OC20</w:delText>
          </w:r>
          <w:r w:rsidDel="0003758C">
            <w:rPr>
              <w:noProof/>
              <w:webHidden/>
            </w:rPr>
            <w:tab/>
          </w:r>
          <w:r w:rsidDel="0003758C">
            <w:rPr>
              <w:noProof/>
              <w:webHidden/>
            </w:rPr>
            <w:fldChar w:fldCharType="begin"/>
          </w:r>
          <w:r w:rsidDel="0003758C">
            <w:rPr>
              <w:noProof/>
              <w:webHidden/>
            </w:rPr>
            <w:delInstrText xml:space="preserve"> PAGEREF _Toc54349663 \h </w:delInstrText>
          </w:r>
        </w:del>
      </w:ins>
      <w:del w:id="1520" w:author="Zaoral Timo (inf19133)" w:date="2020-10-26T14:19:00Z">
        <w:r w:rsidDel="0003758C">
          <w:rPr>
            <w:noProof/>
            <w:webHidden/>
          </w:rPr>
        </w:r>
        <w:r w:rsidDel="0003758C">
          <w:rPr>
            <w:noProof/>
            <w:webHidden/>
          </w:rPr>
          <w:fldChar w:fldCharType="separate"/>
        </w:r>
      </w:del>
      <w:ins w:id="1521" w:author="Markus Rentschler" w:date="2020-10-23T12:47:00Z">
        <w:del w:id="1522" w:author="Zaoral Timo (inf19133)" w:date="2020-10-26T14:19:00Z">
          <w:r w:rsidDel="0003758C">
            <w:rPr>
              <w:noProof/>
              <w:webHidden/>
            </w:rPr>
            <w:delText>5</w:delText>
          </w:r>
          <w:r w:rsidDel="0003758C">
            <w:rPr>
              <w:noProof/>
              <w:webHidden/>
            </w:rPr>
            <w:fldChar w:fldCharType="end"/>
          </w:r>
          <w:r w:rsidRPr="00975282" w:rsidDel="0003758C">
            <w:rPr>
              <w:rStyle w:val="Hyperlink"/>
              <w:noProof/>
            </w:rPr>
            <w:fldChar w:fldCharType="end"/>
          </w:r>
        </w:del>
      </w:ins>
    </w:p>
    <w:p w14:paraId="7D2A9E4C" w14:textId="5D31572D" w:rsidR="00A50C0F" w:rsidDel="0003758C" w:rsidRDefault="00A50C0F">
      <w:pPr>
        <w:pStyle w:val="Abbildungsverzeichnis"/>
        <w:tabs>
          <w:tab w:val="right" w:leader="dot" w:pos="9060"/>
        </w:tabs>
        <w:rPr>
          <w:ins w:id="1523" w:author="Markus Rentschler" w:date="2020-10-23T12:47:00Z"/>
          <w:del w:id="1524" w:author="Zaoral Timo (inf19133)" w:date="2020-10-26T14:19:00Z"/>
          <w:rFonts w:eastAsiaTheme="minorEastAsia" w:cstheme="minorBidi"/>
          <w:noProof/>
          <w:szCs w:val="22"/>
        </w:rPr>
      </w:pPr>
      <w:ins w:id="1525" w:author="Markus Rentschler" w:date="2020-10-23T12:47:00Z">
        <w:del w:id="1526"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"_Toc54349664"</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3 OC30</w:delText>
          </w:r>
          <w:r w:rsidDel="0003758C">
            <w:rPr>
              <w:noProof/>
              <w:webHidden/>
            </w:rPr>
            <w:tab/>
          </w:r>
          <w:r w:rsidDel="0003758C">
            <w:rPr>
              <w:noProof/>
              <w:webHidden/>
            </w:rPr>
            <w:fldChar w:fldCharType="begin"/>
          </w:r>
          <w:r w:rsidDel="0003758C">
            <w:rPr>
              <w:noProof/>
              <w:webHidden/>
            </w:rPr>
            <w:delInstrText xml:space="preserve"> PAGEREF _Toc54349664 \h </w:delInstrText>
          </w:r>
        </w:del>
      </w:ins>
      <w:del w:id="1527" w:author="Zaoral Timo (inf19133)" w:date="2020-10-26T14:19:00Z">
        <w:r w:rsidDel="0003758C">
          <w:rPr>
            <w:noProof/>
            <w:webHidden/>
          </w:rPr>
        </w:r>
        <w:r w:rsidDel="0003758C">
          <w:rPr>
            <w:noProof/>
            <w:webHidden/>
          </w:rPr>
          <w:fldChar w:fldCharType="separate"/>
        </w:r>
      </w:del>
      <w:ins w:id="1528" w:author="Markus Rentschler" w:date="2020-10-23T12:47:00Z">
        <w:del w:id="1529" w:author="Zaoral Timo (inf19133)" w:date="2020-10-26T14:19:00Z">
          <w:r w:rsidDel="0003758C">
            <w:rPr>
              <w:noProof/>
              <w:webHidden/>
            </w:rPr>
            <w:delText>5</w:delText>
          </w:r>
          <w:r w:rsidDel="0003758C">
            <w:rPr>
              <w:noProof/>
              <w:webHidden/>
            </w:rPr>
            <w:fldChar w:fldCharType="end"/>
          </w:r>
          <w:r w:rsidRPr="00975282" w:rsidDel="0003758C">
            <w:rPr>
              <w:rStyle w:val="Hyperlink"/>
              <w:noProof/>
            </w:rPr>
            <w:fldChar w:fldCharType="end"/>
          </w:r>
        </w:del>
      </w:ins>
    </w:p>
    <w:p w14:paraId="6707B6DA" w14:textId="58043F00" w:rsidR="00A50C0F" w:rsidDel="0003758C" w:rsidRDefault="00A50C0F">
      <w:pPr>
        <w:pStyle w:val="Abbildungsverzeichnis"/>
        <w:tabs>
          <w:tab w:val="right" w:leader="dot" w:pos="9060"/>
        </w:tabs>
        <w:rPr>
          <w:ins w:id="1530" w:author="Markus Rentschler" w:date="2020-10-23T12:47:00Z"/>
          <w:del w:id="1531" w:author="Zaoral Timo (inf19133)" w:date="2020-10-26T14:19:00Z"/>
          <w:rFonts w:eastAsiaTheme="minorEastAsia" w:cstheme="minorBidi"/>
          <w:noProof/>
          <w:szCs w:val="22"/>
        </w:rPr>
      </w:pPr>
      <w:ins w:id="1532" w:author="Markus Rentschler" w:date="2020-10-23T12:47:00Z">
        <w:del w:id="1533"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"_Toc54349665"</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4 OC40</w:delText>
          </w:r>
          <w:r w:rsidDel="0003758C">
            <w:rPr>
              <w:noProof/>
              <w:webHidden/>
            </w:rPr>
            <w:tab/>
          </w:r>
          <w:r w:rsidDel="0003758C">
            <w:rPr>
              <w:noProof/>
              <w:webHidden/>
            </w:rPr>
            <w:fldChar w:fldCharType="begin"/>
          </w:r>
          <w:r w:rsidDel="0003758C">
            <w:rPr>
              <w:noProof/>
              <w:webHidden/>
            </w:rPr>
            <w:delInstrText xml:space="preserve"> PAGEREF _Toc54349665 \h </w:delInstrText>
          </w:r>
        </w:del>
      </w:ins>
      <w:del w:id="1534" w:author="Zaoral Timo (inf19133)" w:date="2020-10-26T14:19:00Z">
        <w:r w:rsidDel="0003758C">
          <w:rPr>
            <w:noProof/>
            <w:webHidden/>
          </w:rPr>
        </w:r>
        <w:r w:rsidDel="0003758C">
          <w:rPr>
            <w:noProof/>
            <w:webHidden/>
          </w:rPr>
          <w:fldChar w:fldCharType="separate"/>
        </w:r>
      </w:del>
      <w:ins w:id="1535" w:author="Markus Rentschler" w:date="2020-10-23T12:47:00Z">
        <w:del w:id="1536" w:author="Zaoral Timo (inf19133)" w:date="2020-10-26T14:19:00Z">
          <w:r w:rsidDel="0003758C">
            <w:rPr>
              <w:noProof/>
              <w:webHidden/>
            </w:rPr>
            <w:delText>6</w:delText>
          </w:r>
          <w:r w:rsidDel="0003758C">
            <w:rPr>
              <w:noProof/>
              <w:webHidden/>
            </w:rPr>
            <w:fldChar w:fldCharType="end"/>
          </w:r>
          <w:r w:rsidRPr="00975282" w:rsidDel="0003758C">
            <w:rPr>
              <w:rStyle w:val="Hyperlink"/>
              <w:noProof/>
            </w:rPr>
            <w:fldChar w:fldCharType="end"/>
          </w:r>
        </w:del>
      </w:ins>
    </w:p>
    <w:p w14:paraId="2DFEC31B" w14:textId="7DD8DE13" w:rsidR="00A50C0F" w:rsidDel="0003758C" w:rsidRDefault="00A50C0F">
      <w:pPr>
        <w:pStyle w:val="Abbildungsverzeichnis"/>
        <w:tabs>
          <w:tab w:val="right" w:leader="dot" w:pos="9060"/>
        </w:tabs>
        <w:rPr>
          <w:ins w:id="1537" w:author="Markus Rentschler" w:date="2020-10-23T12:47:00Z"/>
          <w:del w:id="1538" w:author="Zaoral Timo (inf19133)" w:date="2020-10-26T14:19:00Z"/>
          <w:rFonts w:eastAsiaTheme="minorEastAsia" w:cstheme="minorBidi"/>
          <w:noProof/>
          <w:szCs w:val="22"/>
        </w:rPr>
      </w:pPr>
      <w:ins w:id="1539" w:author="Markus Rentschler" w:date="2020-10-23T12:47:00Z">
        <w:del w:id="1540"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"_Toc54349666"</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5 OC50</w:delText>
          </w:r>
          <w:r w:rsidDel="0003758C">
            <w:rPr>
              <w:noProof/>
              <w:webHidden/>
            </w:rPr>
            <w:tab/>
          </w:r>
          <w:r w:rsidDel="0003758C">
            <w:rPr>
              <w:noProof/>
              <w:webHidden/>
            </w:rPr>
            <w:fldChar w:fldCharType="begin"/>
          </w:r>
          <w:r w:rsidDel="0003758C">
            <w:rPr>
              <w:noProof/>
              <w:webHidden/>
            </w:rPr>
            <w:delInstrText xml:space="preserve"> PAGEREF _Toc54349666 \h </w:delInstrText>
          </w:r>
        </w:del>
      </w:ins>
      <w:del w:id="1541" w:author="Zaoral Timo (inf19133)" w:date="2020-10-26T14:19:00Z">
        <w:r w:rsidDel="0003758C">
          <w:rPr>
            <w:noProof/>
            <w:webHidden/>
          </w:rPr>
        </w:r>
        <w:r w:rsidDel="0003758C">
          <w:rPr>
            <w:noProof/>
            <w:webHidden/>
          </w:rPr>
          <w:fldChar w:fldCharType="separate"/>
        </w:r>
      </w:del>
      <w:ins w:id="1542" w:author="Markus Rentschler" w:date="2020-10-23T12:47:00Z">
        <w:del w:id="1543" w:author="Zaoral Timo (inf19133)" w:date="2020-10-26T14:19:00Z">
          <w:r w:rsidDel="0003758C">
            <w:rPr>
              <w:noProof/>
              <w:webHidden/>
            </w:rPr>
            <w:delText>6</w:delText>
          </w:r>
          <w:r w:rsidDel="0003758C">
            <w:rPr>
              <w:noProof/>
              <w:webHidden/>
            </w:rPr>
            <w:fldChar w:fldCharType="end"/>
          </w:r>
          <w:r w:rsidRPr="00975282" w:rsidDel="0003758C">
            <w:rPr>
              <w:rStyle w:val="Hyperlink"/>
              <w:noProof/>
            </w:rPr>
            <w:fldChar w:fldCharType="end"/>
          </w:r>
        </w:del>
      </w:ins>
    </w:p>
    <w:p w14:paraId="218FAA98" w14:textId="6774242D" w:rsidR="00A50C0F" w:rsidDel="0003758C" w:rsidRDefault="00A50C0F">
      <w:pPr>
        <w:pStyle w:val="Abbildungsverzeichnis"/>
        <w:tabs>
          <w:tab w:val="right" w:leader="dot" w:pos="9060"/>
        </w:tabs>
        <w:rPr>
          <w:ins w:id="1544" w:author="Markus Rentschler" w:date="2020-10-23T12:47:00Z"/>
          <w:del w:id="1545" w:author="Zaoral Timo (inf19133)" w:date="2020-10-26T14:19:00Z"/>
          <w:rFonts w:eastAsiaTheme="minorEastAsia" w:cstheme="minorBidi"/>
          <w:noProof/>
          <w:szCs w:val="22"/>
        </w:rPr>
      </w:pPr>
      <w:ins w:id="1546" w:author="Markus Rentschler" w:date="2020-10-23T12:47:00Z">
        <w:del w:id="1547"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"_Toc54349667"</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6 TC10</w:delText>
          </w:r>
          <w:r w:rsidDel="0003758C">
            <w:rPr>
              <w:noProof/>
              <w:webHidden/>
            </w:rPr>
            <w:tab/>
          </w:r>
          <w:r w:rsidDel="0003758C">
            <w:rPr>
              <w:noProof/>
              <w:webHidden/>
            </w:rPr>
            <w:fldChar w:fldCharType="begin"/>
          </w:r>
          <w:r w:rsidDel="0003758C">
            <w:rPr>
              <w:noProof/>
              <w:webHidden/>
            </w:rPr>
            <w:delInstrText xml:space="preserve"> PAGEREF _Toc54349667 \h </w:delInstrText>
          </w:r>
        </w:del>
      </w:ins>
      <w:del w:id="1548" w:author="Zaoral Timo (inf19133)" w:date="2020-10-26T14:19:00Z">
        <w:r w:rsidDel="0003758C">
          <w:rPr>
            <w:noProof/>
            <w:webHidden/>
          </w:rPr>
        </w:r>
        <w:r w:rsidDel="0003758C">
          <w:rPr>
            <w:noProof/>
            <w:webHidden/>
          </w:rPr>
          <w:fldChar w:fldCharType="separate"/>
        </w:r>
      </w:del>
      <w:ins w:id="1549" w:author="Markus Rentschler" w:date="2020-10-23T12:47:00Z">
        <w:del w:id="1550" w:author="Zaoral Timo (inf19133)" w:date="2020-10-26T14:19:00Z">
          <w:r w:rsidDel="0003758C">
            <w:rPr>
              <w:noProof/>
              <w:webHidden/>
            </w:rPr>
            <w:delText>7</w:delText>
          </w:r>
          <w:r w:rsidDel="0003758C">
            <w:rPr>
              <w:noProof/>
              <w:webHidden/>
            </w:rPr>
            <w:fldChar w:fldCharType="end"/>
          </w:r>
          <w:r w:rsidRPr="00975282" w:rsidDel="0003758C">
            <w:rPr>
              <w:rStyle w:val="Hyperlink"/>
              <w:noProof/>
            </w:rPr>
            <w:fldChar w:fldCharType="end"/>
          </w:r>
        </w:del>
      </w:ins>
    </w:p>
    <w:p w14:paraId="1F903D25" w14:textId="18B26908" w:rsidR="00A50C0F" w:rsidDel="0003758C" w:rsidRDefault="00A50C0F">
      <w:pPr>
        <w:pStyle w:val="Abbildungsverzeichnis"/>
        <w:tabs>
          <w:tab w:val="right" w:leader="dot" w:pos="9060"/>
        </w:tabs>
        <w:rPr>
          <w:ins w:id="1551" w:author="Markus Rentschler" w:date="2020-10-23T12:47:00Z"/>
          <w:del w:id="1552" w:author="Zaoral Timo (inf19133)" w:date="2020-10-26T14:19:00Z"/>
          <w:rFonts w:eastAsiaTheme="minorEastAsia" w:cstheme="minorBidi"/>
          <w:noProof/>
          <w:szCs w:val="22"/>
        </w:rPr>
      </w:pPr>
      <w:ins w:id="1553" w:author="Markus Rentschler" w:date="2020-10-23T12:47:00Z">
        <w:del w:id="1554"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"_Toc54349668"</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7 TC20</w:delText>
          </w:r>
          <w:r w:rsidDel="0003758C">
            <w:rPr>
              <w:noProof/>
              <w:webHidden/>
            </w:rPr>
            <w:tab/>
          </w:r>
          <w:r w:rsidDel="0003758C">
            <w:rPr>
              <w:noProof/>
              <w:webHidden/>
            </w:rPr>
            <w:fldChar w:fldCharType="begin"/>
          </w:r>
          <w:r w:rsidDel="0003758C">
            <w:rPr>
              <w:noProof/>
              <w:webHidden/>
            </w:rPr>
            <w:delInstrText xml:space="preserve"> PAGEREF _Toc54349668 \h </w:delInstrText>
          </w:r>
        </w:del>
      </w:ins>
      <w:del w:id="1555" w:author="Zaoral Timo (inf19133)" w:date="2020-10-26T14:19:00Z">
        <w:r w:rsidDel="0003758C">
          <w:rPr>
            <w:noProof/>
            <w:webHidden/>
          </w:rPr>
        </w:r>
        <w:r w:rsidDel="0003758C">
          <w:rPr>
            <w:noProof/>
            <w:webHidden/>
          </w:rPr>
          <w:fldChar w:fldCharType="separate"/>
        </w:r>
      </w:del>
      <w:ins w:id="1556" w:author="Markus Rentschler" w:date="2020-10-23T12:47:00Z">
        <w:del w:id="1557" w:author="Zaoral Timo (inf19133)" w:date="2020-10-26T14:19:00Z">
          <w:r w:rsidDel="0003758C">
            <w:rPr>
              <w:noProof/>
              <w:webHidden/>
            </w:rPr>
            <w:delText>7</w:delText>
          </w:r>
          <w:r w:rsidDel="0003758C">
            <w:rPr>
              <w:noProof/>
              <w:webHidden/>
            </w:rPr>
            <w:fldChar w:fldCharType="end"/>
          </w:r>
          <w:r w:rsidRPr="00975282" w:rsidDel="0003758C">
            <w:rPr>
              <w:rStyle w:val="Hyperlink"/>
              <w:noProof/>
            </w:rPr>
            <w:fldChar w:fldCharType="end"/>
          </w:r>
        </w:del>
      </w:ins>
    </w:p>
    <w:p w14:paraId="7B86898E" w14:textId="78DD11CD" w:rsidR="00A50C0F" w:rsidDel="0003758C" w:rsidRDefault="00A50C0F">
      <w:pPr>
        <w:pStyle w:val="Abbildungsverzeichnis"/>
        <w:tabs>
          <w:tab w:val="right" w:leader="dot" w:pos="9060"/>
        </w:tabs>
        <w:rPr>
          <w:ins w:id="1558" w:author="Markus Rentschler" w:date="2020-10-23T12:47:00Z"/>
          <w:del w:id="1559" w:author="Zaoral Timo (inf19133)" w:date="2020-10-26T14:19:00Z"/>
          <w:rFonts w:eastAsiaTheme="minorEastAsia" w:cstheme="minorBidi"/>
          <w:noProof/>
          <w:szCs w:val="22"/>
        </w:rPr>
      </w:pPr>
      <w:ins w:id="1560" w:author="Markus Rentschler" w:date="2020-10-23T12:47:00Z">
        <w:del w:id="1561"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"_Toc54349669"</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8 TC30</w:delText>
          </w:r>
          <w:r w:rsidDel="0003758C">
            <w:rPr>
              <w:noProof/>
              <w:webHidden/>
            </w:rPr>
            <w:tab/>
          </w:r>
          <w:r w:rsidDel="0003758C">
            <w:rPr>
              <w:noProof/>
              <w:webHidden/>
            </w:rPr>
            <w:fldChar w:fldCharType="begin"/>
          </w:r>
          <w:r w:rsidDel="0003758C">
            <w:rPr>
              <w:noProof/>
              <w:webHidden/>
            </w:rPr>
            <w:delInstrText xml:space="preserve"> PAGEREF _Toc54349669 \h </w:delInstrText>
          </w:r>
        </w:del>
      </w:ins>
      <w:del w:id="1562" w:author="Zaoral Timo (inf19133)" w:date="2020-10-26T14:19:00Z">
        <w:r w:rsidDel="0003758C">
          <w:rPr>
            <w:noProof/>
            <w:webHidden/>
          </w:rPr>
        </w:r>
        <w:r w:rsidDel="0003758C">
          <w:rPr>
            <w:noProof/>
            <w:webHidden/>
          </w:rPr>
          <w:fldChar w:fldCharType="separate"/>
        </w:r>
      </w:del>
      <w:ins w:id="1563" w:author="Markus Rentschler" w:date="2020-10-23T12:47:00Z">
        <w:del w:id="1564" w:author="Zaoral Timo (inf19133)" w:date="2020-10-26T14:19:00Z">
          <w:r w:rsidDel="0003758C">
            <w:rPr>
              <w:noProof/>
              <w:webHidden/>
            </w:rPr>
            <w:delText>7</w:delText>
          </w:r>
          <w:r w:rsidDel="0003758C">
            <w:rPr>
              <w:noProof/>
              <w:webHidden/>
            </w:rPr>
            <w:fldChar w:fldCharType="end"/>
          </w:r>
          <w:r w:rsidRPr="00975282" w:rsidDel="0003758C">
            <w:rPr>
              <w:rStyle w:val="Hyperlink"/>
              <w:noProof/>
            </w:rPr>
            <w:fldChar w:fldCharType="end"/>
          </w:r>
        </w:del>
      </w:ins>
    </w:p>
    <w:p w14:paraId="735819F9" w14:textId="6D874A53" w:rsidR="00A50C0F" w:rsidDel="0003758C" w:rsidRDefault="00A50C0F">
      <w:pPr>
        <w:pStyle w:val="Abbildungsverzeichnis"/>
        <w:tabs>
          <w:tab w:val="right" w:leader="dot" w:pos="9060"/>
        </w:tabs>
        <w:rPr>
          <w:ins w:id="1565" w:author="Markus Rentschler" w:date="2020-10-23T12:47:00Z"/>
          <w:del w:id="1566" w:author="Zaoral Timo (inf19133)" w:date="2020-10-26T14:19:00Z"/>
          <w:rFonts w:eastAsiaTheme="minorEastAsia" w:cstheme="minorBidi"/>
          <w:noProof/>
          <w:szCs w:val="22"/>
        </w:rPr>
      </w:pPr>
      <w:ins w:id="1567" w:author="Markus Rentschler" w:date="2020-10-23T12:47:00Z">
        <w:del w:id="1568"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"_Toc54349670"</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9 TC60</w:delText>
          </w:r>
          <w:r w:rsidDel="0003758C">
            <w:rPr>
              <w:noProof/>
              <w:webHidden/>
            </w:rPr>
            <w:tab/>
          </w:r>
          <w:r w:rsidDel="0003758C">
            <w:rPr>
              <w:noProof/>
              <w:webHidden/>
            </w:rPr>
            <w:fldChar w:fldCharType="begin"/>
          </w:r>
          <w:r w:rsidDel="0003758C">
            <w:rPr>
              <w:noProof/>
              <w:webHidden/>
            </w:rPr>
            <w:delInstrText xml:space="preserve"> PAGEREF _Toc54349670 \h </w:delInstrText>
          </w:r>
        </w:del>
      </w:ins>
      <w:del w:id="1569" w:author="Zaoral Timo (inf19133)" w:date="2020-10-26T14:19:00Z">
        <w:r w:rsidDel="0003758C">
          <w:rPr>
            <w:noProof/>
            <w:webHidden/>
          </w:rPr>
        </w:r>
        <w:r w:rsidDel="0003758C">
          <w:rPr>
            <w:noProof/>
            <w:webHidden/>
          </w:rPr>
          <w:fldChar w:fldCharType="separate"/>
        </w:r>
      </w:del>
      <w:ins w:id="1570" w:author="Markus Rentschler" w:date="2020-10-23T12:47:00Z">
        <w:del w:id="1571" w:author="Zaoral Timo (inf19133)" w:date="2020-10-26T14:19:00Z">
          <w:r w:rsidDel="0003758C">
            <w:rPr>
              <w:noProof/>
              <w:webHidden/>
            </w:rPr>
            <w:delText>9</w:delText>
          </w:r>
          <w:r w:rsidDel="0003758C">
            <w:rPr>
              <w:noProof/>
              <w:webHidden/>
            </w:rPr>
            <w:fldChar w:fldCharType="end"/>
          </w:r>
          <w:r w:rsidRPr="00975282" w:rsidDel="0003758C">
            <w:rPr>
              <w:rStyle w:val="Hyperlink"/>
              <w:noProof/>
            </w:rPr>
            <w:fldChar w:fldCharType="end"/>
          </w:r>
        </w:del>
      </w:ins>
    </w:p>
    <w:p w14:paraId="15E95C5F" w14:textId="20EF9B1D" w:rsidR="00A50C0F" w:rsidDel="0003758C" w:rsidRDefault="00A50C0F">
      <w:pPr>
        <w:pStyle w:val="Abbildungsverzeichnis"/>
        <w:tabs>
          <w:tab w:val="right" w:leader="dot" w:pos="9060"/>
        </w:tabs>
        <w:rPr>
          <w:ins w:id="1572" w:author="Markus Rentschler" w:date="2020-10-23T12:47:00Z"/>
          <w:del w:id="1573" w:author="Zaoral Timo (inf19133)" w:date="2020-10-26T14:19:00Z"/>
          <w:rFonts w:eastAsiaTheme="minorEastAsia" w:cstheme="minorBidi"/>
          <w:noProof/>
          <w:szCs w:val="22"/>
        </w:rPr>
      </w:pPr>
      <w:ins w:id="1574" w:author="Markus Rentschler" w:date="2020-10-23T12:47:00Z">
        <w:del w:id="1575"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"_Toc54349671"</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10 BC10</w:delText>
          </w:r>
          <w:r w:rsidDel="0003758C">
            <w:rPr>
              <w:noProof/>
              <w:webHidden/>
            </w:rPr>
            <w:tab/>
          </w:r>
          <w:r w:rsidDel="0003758C">
            <w:rPr>
              <w:noProof/>
              <w:webHidden/>
            </w:rPr>
            <w:fldChar w:fldCharType="begin"/>
          </w:r>
          <w:r w:rsidDel="0003758C">
            <w:rPr>
              <w:noProof/>
              <w:webHidden/>
            </w:rPr>
            <w:delInstrText xml:space="preserve"> PAGEREF _Toc54349671 \h </w:delInstrText>
          </w:r>
        </w:del>
      </w:ins>
      <w:del w:id="1576" w:author="Zaoral Timo (inf19133)" w:date="2020-10-26T14:19:00Z">
        <w:r w:rsidDel="0003758C">
          <w:rPr>
            <w:noProof/>
            <w:webHidden/>
          </w:rPr>
        </w:r>
        <w:r w:rsidDel="0003758C">
          <w:rPr>
            <w:noProof/>
            <w:webHidden/>
          </w:rPr>
          <w:fldChar w:fldCharType="separate"/>
        </w:r>
      </w:del>
      <w:ins w:id="1577" w:author="Markus Rentschler" w:date="2020-10-23T12:47:00Z">
        <w:del w:id="1578" w:author="Zaoral Timo (inf19133)" w:date="2020-10-26T14:19:00Z">
          <w:r w:rsidDel="0003758C">
            <w:rPr>
              <w:noProof/>
              <w:webHidden/>
            </w:rPr>
            <w:delText>10</w:delText>
          </w:r>
          <w:r w:rsidDel="0003758C">
            <w:rPr>
              <w:noProof/>
              <w:webHidden/>
            </w:rPr>
            <w:fldChar w:fldCharType="end"/>
          </w:r>
          <w:r w:rsidRPr="00975282" w:rsidDel="0003758C">
            <w:rPr>
              <w:rStyle w:val="Hyperlink"/>
              <w:noProof/>
            </w:rPr>
            <w:fldChar w:fldCharType="end"/>
          </w:r>
        </w:del>
      </w:ins>
    </w:p>
    <w:p w14:paraId="3489662E" w14:textId="34D8BEAE" w:rsidR="00A50C0F" w:rsidDel="0003758C" w:rsidRDefault="00A50C0F">
      <w:pPr>
        <w:pStyle w:val="Abbildungsverzeichnis"/>
        <w:tabs>
          <w:tab w:val="right" w:leader="dot" w:pos="9060"/>
        </w:tabs>
        <w:rPr>
          <w:ins w:id="1579" w:author="Markus Rentschler" w:date="2020-10-23T12:47:00Z"/>
          <w:del w:id="1580" w:author="Zaoral Timo (inf19133)" w:date="2020-10-26T14:19:00Z"/>
          <w:rFonts w:eastAsiaTheme="minorEastAsia" w:cstheme="minorBidi"/>
          <w:noProof/>
          <w:szCs w:val="22"/>
        </w:rPr>
      </w:pPr>
      <w:ins w:id="1581" w:author="Markus Rentschler" w:date="2020-10-23T12:47:00Z">
        <w:del w:id="1582" w:author="Zaoral Timo (inf19133)" w:date="2020-10-26T14:19:00Z">
          <w:r w:rsidRPr="00975282" w:rsidDel="0003758C">
            <w:rPr>
              <w:rStyle w:val="Hyperlink"/>
              <w:noProof/>
            </w:rPr>
            <w:fldChar w:fldCharType="begin"/>
          </w:r>
          <w:r w:rsidRPr="00975282" w:rsidDel="0003758C">
            <w:rPr>
              <w:rStyle w:val="Hyperlink"/>
              <w:noProof/>
            </w:rPr>
            <w:delInstrText xml:space="preserve"> </w:delInstrText>
          </w:r>
          <w:r w:rsidDel="0003758C">
            <w:rPr>
              <w:noProof/>
            </w:rPr>
            <w:delInstrText>HYPERLINK \l "_Toc54349672"</w:delInstrText>
          </w:r>
          <w:r w:rsidRPr="00975282" w:rsidDel="0003758C">
            <w:rPr>
              <w:rStyle w:val="Hyperlink"/>
              <w:noProof/>
            </w:rPr>
            <w:delInstrText xml:space="preserve"> </w:delInstrText>
          </w:r>
          <w:r w:rsidRPr="00975282" w:rsidDel="0003758C">
            <w:rPr>
              <w:rStyle w:val="Hyperlink"/>
              <w:noProof/>
            </w:rPr>
            <w:fldChar w:fldCharType="separate"/>
          </w:r>
          <w:r w:rsidRPr="00975282" w:rsidDel="0003758C">
            <w:rPr>
              <w:rStyle w:val="Hyperlink"/>
              <w:noProof/>
            </w:rPr>
            <w:delText>Figure 11 BC20</w:delText>
          </w:r>
          <w:r w:rsidDel="0003758C">
            <w:rPr>
              <w:noProof/>
              <w:webHidden/>
            </w:rPr>
            <w:tab/>
          </w:r>
          <w:r w:rsidDel="0003758C">
            <w:rPr>
              <w:noProof/>
              <w:webHidden/>
            </w:rPr>
            <w:fldChar w:fldCharType="begin"/>
          </w:r>
          <w:r w:rsidDel="0003758C">
            <w:rPr>
              <w:noProof/>
              <w:webHidden/>
            </w:rPr>
            <w:delInstrText xml:space="preserve"> PAGEREF _Toc54349672 \h </w:delInstrText>
          </w:r>
        </w:del>
      </w:ins>
      <w:del w:id="1583" w:author="Zaoral Timo (inf19133)" w:date="2020-10-26T14:19:00Z">
        <w:r w:rsidDel="0003758C">
          <w:rPr>
            <w:noProof/>
            <w:webHidden/>
          </w:rPr>
        </w:r>
        <w:r w:rsidDel="0003758C">
          <w:rPr>
            <w:noProof/>
            <w:webHidden/>
          </w:rPr>
          <w:fldChar w:fldCharType="separate"/>
        </w:r>
      </w:del>
      <w:ins w:id="1584" w:author="Markus Rentschler" w:date="2020-10-23T12:47:00Z">
        <w:del w:id="1585" w:author="Zaoral Timo (inf19133)" w:date="2020-10-26T14:19:00Z">
          <w:r w:rsidDel="0003758C">
            <w:rPr>
              <w:noProof/>
              <w:webHidden/>
            </w:rPr>
            <w:delText>10</w:delText>
          </w:r>
          <w:r w:rsidDel="0003758C">
            <w:rPr>
              <w:noProof/>
              <w:webHidden/>
            </w:rPr>
            <w:fldChar w:fldCharType="end"/>
          </w:r>
          <w:r w:rsidRPr="00975282" w:rsidDel="0003758C">
            <w:rPr>
              <w:rStyle w:val="Hyperlink"/>
              <w:noProof/>
            </w:rPr>
            <w:fldChar w:fldCharType="end"/>
          </w:r>
        </w:del>
      </w:ins>
    </w:p>
    <w:p w14:paraId="7740A45D" w14:textId="399A5015" w:rsidR="004D3E72" w:rsidDel="0003758C" w:rsidRDefault="004D3E72">
      <w:pPr>
        <w:pStyle w:val="Abbildungsverzeichnis"/>
        <w:tabs>
          <w:tab w:val="right" w:leader="dot" w:pos="9060"/>
        </w:tabs>
        <w:rPr>
          <w:del w:id="1586" w:author="Zaoral Timo (inf19133)" w:date="2020-10-26T14:19:00Z"/>
          <w:rFonts w:eastAsiaTheme="minorEastAsia" w:cstheme="minorBidi"/>
          <w:noProof/>
          <w:szCs w:val="22"/>
        </w:rPr>
      </w:pPr>
      <w:del w:id="1587" w:author="Zaoral Timo (inf19133)" w:date="2020-10-26T14:19:00Z">
        <w:r w:rsidRPr="00A50C0F" w:rsidDel="0003758C">
          <w:rPr>
            <w:rPrChange w:id="1588" w:author="Markus Rentschler" w:date="2020-10-23T12:47:00Z">
              <w:rPr>
                <w:rStyle w:val="Hyperlink"/>
                <w:noProof/>
              </w:rPr>
            </w:rPrChange>
          </w:rPr>
          <w:delText>Figure 1: OC10</w:delText>
        </w:r>
        <w:r w:rsidDel="0003758C">
          <w:rPr>
            <w:noProof/>
            <w:webHidden/>
          </w:rPr>
          <w:tab/>
          <w:delText>4</w:delText>
        </w:r>
      </w:del>
    </w:p>
    <w:p w14:paraId="05EE6F50" w14:textId="784F858D" w:rsidR="004D3E72" w:rsidDel="0003758C" w:rsidRDefault="004D3E72">
      <w:pPr>
        <w:pStyle w:val="Abbildungsverzeichnis"/>
        <w:tabs>
          <w:tab w:val="right" w:leader="dot" w:pos="9060"/>
        </w:tabs>
        <w:rPr>
          <w:del w:id="1589" w:author="Zaoral Timo (inf19133)" w:date="2020-10-26T14:19:00Z"/>
          <w:rFonts w:eastAsiaTheme="minorEastAsia" w:cstheme="minorBidi"/>
          <w:noProof/>
          <w:szCs w:val="22"/>
        </w:rPr>
      </w:pPr>
      <w:del w:id="1590" w:author="Zaoral Timo (inf19133)" w:date="2020-10-26T14:19:00Z">
        <w:r w:rsidRPr="00A50C0F" w:rsidDel="0003758C">
          <w:rPr>
            <w:rPrChange w:id="1591" w:author="Markus Rentschler" w:date="2020-10-23T12:47:00Z">
              <w:rPr>
                <w:rStyle w:val="Hyperlink"/>
                <w:noProof/>
              </w:rPr>
            </w:rPrChange>
          </w:rPr>
          <w:delText>Figure 2 OC20</w:delText>
        </w:r>
        <w:r w:rsidDel="0003758C">
          <w:rPr>
            <w:noProof/>
            <w:webHidden/>
          </w:rPr>
          <w:tab/>
          <w:delText>5</w:delText>
        </w:r>
      </w:del>
    </w:p>
    <w:p w14:paraId="2730F65A" w14:textId="6337E8EB" w:rsidR="004D3E72" w:rsidDel="0003758C" w:rsidRDefault="004D3E72">
      <w:pPr>
        <w:pStyle w:val="Abbildungsverzeichnis"/>
        <w:tabs>
          <w:tab w:val="right" w:leader="dot" w:pos="9060"/>
        </w:tabs>
        <w:rPr>
          <w:del w:id="1592" w:author="Zaoral Timo (inf19133)" w:date="2020-10-26T14:19:00Z"/>
          <w:rFonts w:eastAsiaTheme="minorEastAsia" w:cstheme="minorBidi"/>
          <w:noProof/>
          <w:szCs w:val="22"/>
        </w:rPr>
      </w:pPr>
      <w:del w:id="1593" w:author="Zaoral Timo (inf19133)" w:date="2020-10-26T14:19:00Z">
        <w:r w:rsidRPr="00A50C0F" w:rsidDel="0003758C">
          <w:rPr>
            <w:rPrChange w:id="1594" w:author="Markus Rentschler" w:date="2020-10-23T12:47:00Z">
              <w:rPr>
                <w:rStyle w:val="Hyperlink"/>
                <w:noProof/>
              </w:rPr>
            </w:rPrChange>
          </w:rPr>
          <w:delText>Figure 3 OC30</w:delText>
        </w:r>
        <w:r w:rsidDel="0003758C">
          <w:rPr>
            <w:noProof/>
            <w:webHidden/>
          </w:rPr>
          <w:tab/>
          <w:delText>5</w:delText>
        </w:r>
      </w:del>
    </w:p>
    <w:p w14:paraId="1C67AD92" w14:textId="61DC73EE" w:rsidR="004D3E72" w:rsidDel="0003758C" w:rsidRDefault="004D3E72">
      <w:pPr>
        <w:pStyle w:val="Abbildungsverzeichnis"/>
        <w:tabs>
          <w:tab w:val="right" w:leader="dot" w:pos="9060"/>
        </w:tabs>
        <w:rPr>
          <w:del w:id="1595" w:author="Zaoral Timo (inf19133)" w:date="2020-10-26T14:19:00Z"/>
          <w:rFonts w:eastAsiaTheme="minorEastAsia" w:cstheme="minorBidi"/>
          <w:noProof/>
          <w:szCs w:val="22"/>
        </w:rPr>
      </w:pPr>
      <w:del w:id="1596" w:author="Zaoral Timo (inf19133)" w:date="2020-10-26T14:19:00Z">
        <w:r w:rsidRPr="00A50C0F" w:rsidDel="0003758C">
          <w:rPr>
            <w:rPrChange w:id="1597" w:author="Markus Rentschler" w:date="2020-10-23T12:47:00Z">
              <w:rPr>
                <w:rStyle w:val="Hyperlink"/>
                <w:noProof/>
              </w:rPr>
            </w:rPrChange>
          </w:rPr>
          <w:delText>Figure 4 OC40</w:delText>
        </w:r>
        <w:r w:rsidDel="0003758C">
          <w:rPr>
            <w:noProof/>
            <w:webHidden/>
          </w:rPr>
          <w:tab/>
          <w:delText>6</w:delText>
        </w:r>
      </w:del>
    </w:p>
    <w:p w14:paraId="507A6978" w14:textId="4A545C92" w:rsidR="004D3E72" w:rsidDel="0003758C" w:rsidRDefault="004D3E72">
      <w:pPr>
        <w:pStyle w:val="Abbildungsverzeichnis"/>
        <w:tabs>
          <w:tab w:val="right" w:leader="dot" w:pos="9060"/>
        </w:tabs>
        <w:rPr>
          <w:del w:id="1598" w:author="Zaoral Timo (inf19133)" w:date="2020-10-26T14:19:00Z"/>
          <w:rFonts w:eastAsiaTheme="minorEastAsia" w:cstheme="minorBidi"/>
          <w:noProof/>
          <w:szCs w:val="22"/>
        </w:rPr>
      </w:pPr>
      <w:del w:id="1599" w:author="Zaoral Timo (inf19133)" w:date="2020-10-26T14:19:00Z">
        <w:r w:rsidRPr="00A50C0F" w:rsidDel="0003758C">
          <w:rPr>
            <w:rPrChange w:id="1600" w:author="Markus Rentschler" w:date="2020-10-23T12:47:00Z">
              <w:rPr>
                <w:rStyle w:val="Hyperlink"/>
                <w:noProof/>
              </w:rPr>
            </w:rPrChange>
          </w:rPr>
          <w:delText>Figure 5 OC50</w:delText>
        </w:r>
        <w:r w:rsidDel="0003758C">
          <w:rPr>
            <w:noProof/>
            <w:webHidden/>
          </w:rPr>
          <w:tab/>
          <w:delText>6</w:delText>
        </w:r>
      </w:del>
    </w:p>
    <w:p w14:paraId="032CF99D" w14:textId="3CA97FA9" w:rsidR="004D3E72" w:rsidDel="0003758C" w:rsidRDefault="004D3E72">
      <w:pPr>
        <w:pStyle w:val="Abbildungsverzeichnis"/>
        <w:tabs>
          <w:tab w:val="right" w:leader="dot" w:pos="9060"/>
        </w:tabs>
        <w:rPr>
          <w:del w:id="1601" w:author="Zaoral Timo (inf19133)" w:date="2020-10-26T14:19:00Z"/>
          <w:rFonts w:eastAsiaTheme="minorEastAsia" w:cstheme="minorBidi"/>
          <w:noProof/>
          <w:szCs w:val="22"/>
        </w:rPr>
      </w:pPr>
      <w:del w:id="1602" w:author="Zaoral Timo (inf19133)" w:date="2020-10-26T14:19:00Z">
        <w:r w:rsidRPr="00A50C0F" w:rsidDel="0003758C">
          <w:rPr>
            <w:rPrChange w:id="1603" w:author="Markus Rentschler" w:date="2020-10-23T12:47:00Z">
              <w:rPr>
                <w:rStyle w:val="Hyperlink"/>
                <w:noProof/>
              </w:rPr>
            </w:rPrChange>
          </w:rPr>
          <w:delText>Figure 6 TC10</w:delText>
        </w:r>
        <w:r w:rsidDel="0003758C">
          <w:rPr>
            <w:noProof/>
            <w:webHidden/>
          </w:rPr>
          <w:tab/>
          <w:delText>7</w:delText>
        </w:r>
      </w:del>
    </w:p>
    <w:p w14:paraId="6F70A76B" w14:textId="7FDD468E" w:rsidR="004D3E72" w:rsidDel="0003758C" w:rsidRDefault="004D3E72">
      <w:pPr>
        <w:pStyle w:val="Abbildungsverzeichnis"/>
        <w:tabs>
          <w:tab w:val="right" w:leader="dot" w:pos="9060"/>
        </w:tabs>
        <w:rPr>
          <w:del w:id="1604" w:author="Zaoral Timo (inf19133)" w:date="2020-10-26T14:19:00Z"/>
          <w:rFonts w:eastAsiaTheme="minorEastAsia" w:cstheme="minorBidi"/>
          <w:noProof/>
          <w:szCs w:val="22"/>
        </w:rPr>
      </w:pPr>
      <w:del w:id="1605" w:author="Zaoral Timo (inf19133)" w:date="2020-10-26T14:19:00Z">
        <w:r w:rsidRPr="00A50C0F" w:rsidDel="0003758C">
          <w:rPr>
            <w:rPrChange w:id="1606" w:author="Markus Rentschler" w:date="2020-10-23T12:47:00Z">
              <w:rPr>
                <w:rStyle w:val="Hyperlink"/>
                <w:noProof/>
              </w:rPr>
            </w:rPrChange>
          </w:rPr>
          <w:delText>Figure 7 TC20</w:delText>
        </w:r>
        <w:r w:rsidDel="0003758C">
          <w:rPr>
            <w:noProof/>
            <w:webHidden/>
          </w:rPr>
          <w:tab/>
          <w:delText>7</w:delText>
        </w:r>
      </w:del>
    </w:p>
    <w:p w14:paraId="4FD3943B" w14:textId="1C841E2F" w:rsidR="004D3E72" w:rsidDel="0003758C" w:rsidRDefault="004D3E72">
      <w:pPr>
        <w:pStyle w:val="Abbildungsverzeichnis"/>
        <w:tabs>
          <w:tab w:val="right" w:leader="dot" w:pos="9060"/>
        </w:tabs>
        <w:rPr>
          <w:del w:id="1607" w:author="Zaoral Timo (inf19133)" w:date="2020-10-26T14:19:00Z"/>
          <w:rFonts w:eastAsiaTheme="minorEastAsia" w:cstheme="minorBidi"/>
          <w:noProof/>
          <w:szCs w:val="22"/>
        </w:rPr>
      </w:pPr>
      <w:del w:id="1608" w:author="Zaoral Timo (inf19133)" w:date="2020-10-26T14:19:00Z">
        <w:r w:rsidRPr="00A50C0F" w:rsidDel="0003758C">
          <w:rPr>
            <w:rPrChange w:id="1609" w:author="Markus Rentschler" w:date="2020-10-23T12:47:00Z">
              <w:rPr>
                <w:rStyle w:val="Hyperlink"/>
                <w:noProof/>
              </w:rPr>
            </w:rPrChange>
          </w:rPr>
          <w:delText>Figure 8 TC30</w:delText>
        </w:r>
        <w:r w:rsidDel="0003758C">
          <w:rPr>
            <w:noProof/>
            <w:webHidden/>
          </w:rPr>
          <w:tab/>
          <w:delText>7</w:delText>
        </w:r>
      </w:del>
    </w:p>
    <w:p w14:paraId="02EA7C9F" w14:textId="412476C7" w:rsidR="004D3E72" w:rsidDel="0003758C" w:rsidRDefault="004D3E72">
      <w:pPr>
        <w:pStyle w:val="Abbildungsverzeichnis"/>
        <w:tabs>
          <w:tab w:val="right" w:leader="dot" w:pos="9060"/>
        </w:tabs>
        <w:rPr>
          <w:del w:id="1610" w:author="Zaoral Timo (inf19133)" w:date="2020-10-26T14:19:00Z"/>
          <w:rFonts w:eastAsiaTheme="minorEastAsia" w:cstheme="minorBidi"/>
          <w:noProof/>
          <w:szCs w:val="22"/>
        </w:rPr>
      </w:pPr>
      <w:del w:id="1611" w:author="Zaoral Timo (inf19133)" w:date="2020-10-26T14:19:00Z">
        <w:r w:rsidRPr="00A50C0F" w:rsidDel="0003758C">
          <w:rPr>
            <w:rPrChange w:id="1612" w:author="Markus Rentschler" w:date="2020-10-23T12:47:00Z">
              <w:rPr>
                <w:rStyle w:val="Hyperlink"/>
                <w:noProof/>
              </w:rPr>
            </w:rPrChange>
          </w:rPr>
          <w:delText>Figure 9 TC60</w:delText>
        </w:r>
        <w:r w:rsidDel="0003758C">
          <w:rPr>
            <w:noProof/>
            <w:webHidden/>
          </w:rPr>
          <w:tab/>
          <w:delText>8</w:delText>
        </w:r>
      </w:del>
    </w:p>
    <w:p w14:paraId="78BB836D" w14:textId="34F58576" w:rsidR="004D3E72" w:rsidDel="0003758C" w:rsidRDefault="004D3E72">
      <w:pPr>
        <w:pStyle w:val="Abbildungsverzeichnis"/>
        <w:tabs>
          <w:tab w:val="right" w:leader="dot" w:pos="9060"/>
        </w:tabs>
        <w:rPr>
          <w:del w:id="1613" w:author="Zaoral Timo (inf19133)" w:date="2020-10-26T14:19:00Z"/>
          <w:rFonts w:eastAsiaTheme="minorEastAsia" w:cstheme="minorBidi"/>
          <w:noProof/>
          <w:szCs w:val="22"/>
        </w:rPr>
      </w:pPr>
      <w:del w:id="1614" w:author="Zaoral Timo (inf19133)" w:date="2020-10-26T14:19:00Z">
        <w:r w:rsidRPr="00A50C0F" w:rsidDel="0003758C">
          <w:rPr>
            <w:rPrChange w:id="1615" w:author="Markus Rentschler" w:date="2020-10-23T12:47:00Z">
              <w:rPr>
                <w:rStyle w:val="Hyperlink"/>
                <w:noProof/>
              </w:rPr>
            </w:rPrChange>
          </w:rPr>
          <w:delText>Figure 10 BC10</w:delText>
        </w:r>
        <w:r w:rsidDel="0003758C">
          <w:rPr>
            <w:noProof/>
            <w:webHidden/>
          </w:rPr>
          <w:tab/>
          <w:delText>9</w:delText>
        </w:r>
      </w:del>
    </w:p>
    <w:p w14:paraId="4CADD81F" w14:textId="233BB3AE" w:rsidR="004D3E72" w:rsidDel="00042AA7" w:rsidRDefault="004D3E72">
      <w:pPr>
        <w:pStyle w:val="Abbildungsverzeichnis"/>
        <w:tabs>
          <w:tab w:val="right" w:leader="dot" w:pos="9060"/>
        </w:tabs>
        <w:rPr>
          <w:del w:id="1616" w:author="Zaoral Timo (inf19133)" w:date="2020-10-26T17:09:00Z"/>
          <w:rFonts w:eastAsiaTheme="minorEastAsia" w:cstheme="minorBidi"/>
          <w:noProof/>
          <w:szCs w:val="22"/>
        </w:rPr>
      </w:pPr>
      <w:del w:id="1617" w:author="Zaoral Timo (inf19133)" w:date="2020-10-26T14:19:00Z">
        <w:r w:rsidRPr="00A50C0F" w:rsidDel="0003758C">
          <w:rPr>
            <w:rPrChange w:id="1618" w:author="Markus Rentschler" w:date="2020-10-23T12:47:00Z">
              <w:rPr>
                <w:rStyle w:val="Hyperlink"/>
                <w:noProof/>
              </w:rPr>
            </w:rPrChange>
          </w:rPr>
          <w:delText>Figure 11 BC20</w:delText>
        </w:r>
        <w:r w:rsidDel="0003758C">
          <w:rPr>
            <w:noProof/>
            <w:webHidden/>
          </w:rPr>
          <w:tab/>
          <w:delText>9</w:delText>
        </w:r>
      </w:del>
    </w:p>
    <w:p w14:paraId="34081020" w14:textId="55FFD20E" w:rsidR="00CC2247" w:rsidRPr="00CC2247" w:rsidDel="00042AA7" w:rsidRDefault="004D3E72">
      <w:pPr>
        <w:pStyle w:val="Abbildungsverzeichnis"/>
        <w:tabs>
          <w:tab w:val="right" w:leader="dot" w:pos="9060"/>
        </w:tabs>
        <w:rPr>
          <w:del w:id="1619" w:author="Zaoral Timo (inf19133)" w:date="2020-10-26T17:09:00Z"/>
        </w:rPr>
        <w:pPrChange w:id="1620" w:author="Zaoral Timo (inf19133)" w:date="2020-10-26T17:09:00Z">
          <w:pPr/>
        </w:pPrChange>
      </w:pPr>
      <w:del w:id="1621" w:author="Zaoral Timo (inf19133)" w:date="2020-10-26T17:09:00Z">
        <w:r w:rsidDel="00042AA7">
          <w:fldChar w:fldCharType="end"/>
        </w:r>
      </w:del>
    </w:p>
    <w:bookmarkEnd w:id="1436"/>
    <w:bookmarkEnd w:id="1437"/>
    <w:bookmarkEnd w:id="1438"/>
    <w:bookmarkEnd w:id="1439"/>
    <w:bookmarkEnd w:id="1440"/>
    <w:p w14:paraId="73C96838" w14:textId="5F7C1687" w:rsidR="0003758C" w:rsidRDefault="0003758C">
      <w:pPr>
        <w:spacing w:line="240" w:lineRule="auto"/>
        <w:jc w:val="left"/>
        <w:rPr>
          <w:ins w:id="1622" w:author="Zaoral Timo (inf19133)" w:date="2020-10-26T14:20:00Z"/>
          <w:rFonts w:cstheme="minorBidi"/>
        </w:rPr>
      </w:pPr>
    </w:p>
    <w:p w14:paraId="2522E212" w14:textId="75BA4395" w:rsidR="0003758C" w:rsidRPr="00B21DD5" w:rsidRDefault="0003758C" w:rsidP="0003758C">
      <w:pPr>
        <w:pStyle w:val="berschrift1"/>
        <w:rPr>
          <w:ins w:id="1623" w:author="Zaoral Timo (inf19133)" w:date="2020-10-26T14:21:00Z"/>
        </w:rPr>
      </w:pPr>
      <w:bookmarkStart w:id="1624" w:name="_Toc55805699"/>
      <w:ins w:id="1625" w:author="Zaoral Timo (inf19133)" w:date="2020-10-26T14:21:00Z">
        <w:r>
          <w:lastRenderedPageBreak/>
          <w:t>References</w:t>
        </w:r>
        <w:bookmarkEnd w:id="1624"/>
      </w:ins>
    </w:p>
    <w:p w14:paraId="05CBF3E8" w14:textId="3597AAB8" w:rsidR="00FA3ED8" w:rsidRDefault="0003758C" w:rsidP="44CF3D20">
      <w:pPr>
        <w:rPr>
          <w:ins w:id="1626" w:author="Zaoral Timo (inf19133)" w:date="2020-10-26T17:07:00Z"/>
        </w:rPr>
      </w:pPr>
      <w:ins w:id="1627" w:author="Zaoral Timo (inf19133)" w:date="2020-10-26T14:21:00Z">
        <w:r>
          <w:rPr>
            <w:rFonts w:cstheme="minorBidi"/>
          </w:rPr>
          <w:t xml:space="preserve">[1] </w:t>
        </w:r>
      </w:ins>
      <w:ins w:id="1628" w:author="Zaoral Timo (inf19133)" w:date="2020-10-26T14:23:00Z">
        <w:r>
          <w:fldChar w:fldCharType="begin"/>
        </w:r>
        <w:r>
          <w:instrText xml:space="preserve"> HYPERLINK "https://github.com/Rajkumarpulaparthi/ModellingWizard" </w:instrText>
        </w:r>
        <w:r>
          <w:fldChar w:fldCharType="separate"/>
        </w:r>
        <w:r w:rsidRPr="00506ECB">
          <w:rPr>
            <w:rStyle w:val="Hyperlink"/>
          </w:rPr>
          <w:t>https://github.com/Rajkumarpulaparthi/ModellingWizard</w:t>
        </w:r>
        <w:r>
          <w:fldChar w:fldCharType="end"/>
        </w:r>
      </w:ins>
    </w:p>
    <w:p w14:paraId="0DC58871" w14:textId="788A305A" w:rsidR="00DA48BC" w:rsidRDefault="00DA48BC" w:rsidP="44CF3D20">
      <w:pPr>
        <w:rPr>
          <w:ins w:id="1629" w:author="Zaoral Timo (inf19133)" w:date="2020-10-26T17:07:00Z"/>
        </w:rPr>
      </w:pPr>
      <w:ins w:id="1630" w:author="Zaoral Timo (inf19133)" w:date="2020-10-26T17:07:00Z">
        <w:r>
          <w:t>[2]</w:t>
        </w:r>
      </w:ins>
      <w:ins w:id="1631" w:author="Zaoral Timo (inf19133)" w:date="2020-10-26T17:08:00Z">
        <w:r w:rsidRPr="00DA48BC">
          <w:t xml:space="preserve"> </w:t>
        </w:r>
        <w:r>
          <w:fldChar w:fldCharType="begin"/>
        </w:r>
        <w:r>
          <w:instrText xml:space="preserve"> HYPERLINK "</w:instrText>
        </w:r>
        <w:r w:rsidRPr="00DA48BC">
          <w:instrText>https://github.com/DekaAthlos/TINF19C-ModellingWizard/issues/5</w:instrText>
        </w:r>
        <w:r>
          <w:instrText xml:space="preserve">" </w:instrText>
        </w:r>
        <w:r>
          <w:fldChar w:fldCharType="separate"/>
        </w:r>
        <w:r w:rsidRPr="00D91A0C">
          <w:rPr>
            <w:rStyle w:val="Hyperlink"/>
          </w:rPr>
          <w:t>https://github.com/DekaAthlos/TINF19C-ModellingWizard/issues/5</w:t>
        </w:r>
        <w:r>
          <w:fldChar w:fldCharType="end"/>
        </w:r>
      </w:ins>
    </w:p>
    <w:p w14:paraId="46B9E588" w14:textId="089075A9" w:rsidR="00DA48BC" w:rsidRDefault="00DA48BC" w:rsidP="44CF3D20">
      <w:pPr>
        <w:rPr>
          <w:ins w:id="1632" w:author="Zaoral Timo (inf19133)" w:date="2020-10-26T17:07:00Z"/>
        </w:rPr>
      </w:pPr>
      <w:ins w:id="1633" w:author="Zaoral Timo (inf19133)" w:date="2020-10-26T17:07:00Z">
        <w:r>
          <w:t>[3]</w:t>
        </w:r>
      </w:ins>
      <w:ins w:id="1634" w:author="Zaoral Timo (inf19133)" w:date="2020-10-26T17:08:00Z">
        <w:r w:rsidRPr="00DA48BC">
          <w:t xml:space="preserve"> </w:t>
        </w:r>
        <w:r>
          <w:fldChar w:fldCharType="begin"/>
        </w:r>
        <w:r>
          <w:instrText xml:space="preserve"> HYPERLINK "</w:instrText>
        </w:r>
        <w:r w:rsidRPr="00DA48BC">
          <w:instrText>https://github.com/DekaAthlos/TINF19C-ModellingWizard/issues/</w:instrText>
        </w:r>
        <w:r>
          <w:instrText xml:space="preserve">6" </w:instrText>
        </w:r>
        <w:r>
          <w:fldChar w:fldCharType="separate"/>
        </w:r>
        <w:r w:rsidRPr="00D91A0C">
          <w:rPr>
            <w:rStyle w:val="Hyperlink"/>
          </w:rPr>
          <w:t>https://github.com/DekaAthlos/TINF19C-ModellingWizard/issues/6</w:t>
        </w:r>
        <w:r>
          <w:fldChar w:fldCharType="end"/>
        </w:r>
      </w:ins>
    </w:p>
    <w:p w14:paraId="4A94E651" w14:textId="12B6EDB8" w:rsidR="00DA48BC" w:rsidRDefault="00DA48BC" w:rsidP="44CF3D20">
      <w:pPr>
        <w:rPr>
          <w:ins w:id="1635" w:author="Zaoral Timo (inf19133)" w:date="2020-10-26T14:23:00Z"/>
        </w:rPr>
      </w:pPr>
      <w:ins w:id="1636" w:author="Zaoral Timo (inf19133)" w:date="2020-10-26T17:07:00Z">
        <w:r>
          <w:t>[4]</w:t>
        </w:r>
      </w:ins>
      <w:ins w:id="1637" w:author="Zaoral Timo (inf19133)" w:date="2020-10-26T17:08:00Z">
        <w:r w:rsidRPr="00DA48BC">
          <w:t xml:space="preserve"> </w:t>
        </w:r>
        <w:r>
          <w:fldChar w:fldCharType="begin"/>
        </w:r>
        <w:r>
          <w:instrText xml:space="preserve"> HYPERLINK "</w:instrText>
        </w:r>
        <w:r w:rsidRPr="00DA48BC">
          <w:instrText>https://github.com/DekaAthlos/TINF19C-ModellingWizard/issues/</w:instrText>
        </w:r>
        <w:r>
          <w:instrText xml:space="preserve">7" </w:instrText>
        </w:r>
        <w:r>
          <w:fldChar w:fldCharType="separate"/>
        </w:r>
        <w:r w:rsidRPr="00D91A0C">
          <w:rPr>
            <w:rStyle w:val="Hyperlink"/>
          </w:rPr>
          <w:t>https://github.com/DekaAthlos/TINF19C-ModellingWizard/issues/7</w:t>
        </w:r>
        <w:r>
          <w:fldChar w:fldCharType="end"/>
        </w:r>
      </w:ins>
    </w:p>
    <w:p w14:paraId="129EDB2C" w14:textId="7AC62056" w:rsidR="0003758C" w:rsidRPr="00164EB4" w:rsidRDefault="000E0AFD" w:rsidP="44CF3D20">
      <w:pPr>
        <w:rPr>
          <w:rFonts w:cstheme="minorBidi"/>
        </w:rPr>
      </w:pPr>
      <w:ins w:id="1638" w:author="Zaoral Timo (inf19133)" w:date="2020-11-06T10:48:00Z">
        <w:r>
          <w:rPr>
            <w:rFonts w:cstheme="minorBidi"/>
          </w:rPr>
          <w:t xml:space="preserve">[5] </w:t>
        </w:r>
        <w:r w:rsidR="00DB327D">
          <w:fldChar w:fldCharType="begin"/>
        </w:r>
        <w:r w:rsidR="00DB327D">
          <w:instrText xml:space="preserve"> HYPERLINK "https://amlcc.tarakos.de/Identity/Account/Login?ReturnUrl=%2F" </w:instrText>
        </w:r>
        <w:r w:rsidR="00DB327D">
          <w:fldChar w:fldCharType="separate"/>
        </w:r>
        <w:r w:rsidR="00DB327D">
          <w:rPr>
            <w:rStyle w:val="Hyperlink"/>
            <w:rFonts w:ascii="Segoe UI" w:hAnsi="Segoe UI" w:cs="Segoe UI"/>
            <w:shd w:val="clear" w:color="auto" w:fill="FFFFFF"/>
          </w:rPr>
          <w:t>https://amlcc.tarakos.de/Identity/Account/Login?ReturnUrl=%2F</w:t>
        </w:r>
        <w:r w:rsidR="00DB327D">
          <w:fldChar w:fldCharType="end"/>
        </w:r>
      </w:ins>
    </w:p>
    <w:sectPr w:rsidR="0003758C" w:rsidRPr="00164EB4">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0" w:author="Markus Rentschler" w:date="2020-10-23T12:23:00Z" w:initials="MR">
    <w:p w14:paraId="739C6F2E" w14:textId="293BE114" w:rsidR="000E0AFD" w:rsidRDefault="000E0AFD">
      <w:pPr>
        <w:pStyle w:val="Kommentartext"/>
      </w:pPr>
      <w:r>
        <w:rPr>
          <w:rStyle w:val="Kommentarzeichen"/>
        </w:rPr>
        <w:annotationRef/>
      </w:r>
      <w:r>
        <w:t>Bitte hier Referenz auf die bestehende Software ergänzen.</w:t>
      </w:r>
    </w:p>
  </w:comment>
  <w:comment w:id="339" w:author="Markus Rentschler" w:date="2020-10-23T12:51:00Z" w:initials="MR">
    <w:p w14:paraId="30C9FD8D" w14:textId="09530084" w:rsidR="000E0AFD" w:rsidRDefault="000E0AFD">
      <w:pPr>
        <w:pStyle w:val="Kommentartext"/>
      </w:pPr>
      <w:r>
        <w:rPr>
          <w:rStyle w:val="Kommentarzeichen"/>
        </w:rPr>
        <w:annotationRef/>
      </w:r>
      <w:r>
        <w:t>Bitte dazu ein Hauptkapitel „Use Cases“ anlegen!</w:t>
      </w:r>
    </w:p>
  </w:comment>
  <w:comment w:id="1366" w:author="Markus Rentschler" w:date="2020-10-23T12:44:00Z" w:initials="MR">
    <w:p w14:paraId="3AD011AC" w14:textId="495D3280" w:rsidR="000E0AFD" w:rsidRDefault="000E0AFD">
      <w:pPr>
        <w:pStyle w:val="Kommentartext"/>
      </w:pPr>
      <w:r>
        <w:rPr>
          <w:rStyle w:val="Kommentarzeichen"/>
        </w:rPr>
        <w:annotationRef/>
      </w:r>
      <w:r>
        <w:t xml:space="preserve">Bitte die Bugs im Issuetracker anlegen und hier nur eine verlinkte  Bugliste unterbringen.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C6F2E" w15:done="0"/>
  <w15:commentEx w15:paraId="30C9FD8D" w15:done="0"/>
  <w15:commentEx w15:paraId="3AD01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C6F2E" w16cid:durableId="233D49CD"/>
  <w16cid:commentId w16cid:paraId="30C9FD8D" w16cid:durableId="233D5041"/>
  <w16cid:commentId w16cid:paraId="3AD011AC" w16cid:durableId="233D4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5E701" w14:textId="77777777" w:rsidR="007B2174" w:rsidRDefault="007B2174">
      <w:r>
        <w:separator/>
      </w:r>
    </w:p>
  </w:endnote>
  <w:endnote w:type="continuationSeparator" w:id="0">
    <w:p w14:paraId="510B1CAB" w14:textId="77777777" w:rsidR="007B2174" w:rsidRDefault="007B2174">
      <w:r>
        <w:continuationSeparator/>
      </w:r>
    </w:p>
  </w:endnote>
  <w:endnote w:type="continuationNotice" w:id="1">
    <w:p w14:paraId="6A5AFF72" w14:textId="77777777" w:rsidR="007B2174" w:rsidRDefault="007B2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21540C46" w:rsidR="000E0AFD" w:rsidRPr="003108F3" w:rsidRDefault="000E0AFD">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0E0AFD" w:rsidRPr="00F42EA9" w:rsidRDefault="000E0AFD">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73C9684F" w14:textId="77777777" w:rsidR="000E0AFD" w:rsidRPr="00F42EA9" w:rsidRDefault="000E0AFD">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cstheme="minorBidi"/>
        <w:lang w:val="en-GB"/>
      </w:rPr>
      <w:t>S</w:t>
    </w:r>
    <w:r w:rsidRPr="44CF3D20">
      <w:rPr>
        <w:rFonts w:cstheme="minorBidi"/>
        <w:lang w:val="en-GB"/>
      </w:rPr>
      <w:t xml:space="preserve">RS </w:t>
    </w:r>
    <w:r>
      <w:rPr>
        <w:rFonts w:cstheme="minorBidi"/>
        <w:lang w:val="en-GB"/>
      </w:rPr>
      <w:t>Modelling Wizard</w:t>
    </w:r>
    <w:r w:rsidRPr="44CF3D20">
      <w:rPr>
        <w:rFonts w:cstheme="minorBidi"/>
        <w:lang w:val="en-GB"/>
      </w:rPr>
      <w:t xml:space="preserve"> | TINF1</w:t>
    </w:r>
    <w:r>
      <w:rPr>
        <w:rFonts w:cstheme="minorBidi"/>
        <w:lang w:val="en-GB"/>
      </w:rPr>
      <w:t>9</w:t>
    </w:r>
    <w:r w:rsidRPr="44CF3D20">
      <w:rPr>
        <w:rFonts w:cstheme="minorBidi"/>
        <w:lang w:val="en-GB"/>
      </w:rPr>
      <w:t xml:space="preserve">C | Team </w:t>
    </w:r>
    <w:r>
      <w:rPr>
        <w:rFonts w:cstheme="minorBidi"/>
        <w:lang w:val="en-GB"/>
      </w:rPr>
      <w:t>2</w:t>
    </w:r>
    <w:r w:rsidRPr="44CF3D20">
      <w:rPr>
        <w:rFonts w:cstheme="minorBidi"/>
        <w:lang w:val="en-GB"/>
      </w:rPr>
      <w:t xml:space="preserve"> | </w:t>
    </w:r>
    <w:r w:rsidRPr="03BA1AF1">
      <w:fldChar w:fldCharType="begin"/>
    </w:r>
    <w:r w:rsidRPr="44CF3D20">
      <w:rPr>
        <w:rFonts w:cstheme="minorBidi"/>
        <w:lang w:val="en-GB"/>
      </w:rPr>
      <w:instrText xml:space="preserve"> DATE \@"dd\/MM\/yyyy" </w:instrText>
    </w:r>
    <w:r w:rsidRPr="03BA1AF1">
      <w:rPr>
        <w:rFonts w:cstheme="minorBidi"/>
        <w:lang w:val="en-GB"/>
      </w:rPr>
      <w:fldChar w:fldCharType="separate"/>
    </w:r>
    <w:ins w:id="299" w:author="Zaoral Timo (inf19133)" w:date="2020-11-09T09:18:00Z">
      <w:r w:rsidR="00AA5A9D">
        <w:rPr>
          <w:rFonts w:cstheme="minorBidi"/>
          <w:noProof/>
          <w:lang w:val="en-GB"/>
        </w:rPr>
        <w:t>09/11/2020</w:t>
      </w:r>
    </w:ins>
    <w:del w:id="300" w:author="Zaoral Timo (inf19133)" w:date="2020-10-25T14:20:00Z">
      <w:r w:rsidDel="00DC7F09">
        <w:rPr>
          <w:rFonts w:cstheme="minorBidi"/>
          <w:noProof/>
          <w:lang w:val="en-GB"/>
        </w:rPr>
        <w:delText>23/10/2020</w:delText>
      </w:r>
    </w:del>
    <w:r w:rsidRPr="03BA1AF1">
      <w:fldChar w:fldCharType="end"/>
    </w:r>
    <w:r w:rsidRPr="003108F3">
      <w:rPr>
        <w:rFonts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462F8" w14:textId="77777777" w:rsidR="007B2174" w:rsidRDefault="007B2174">
      <w:r>
        <w:separator/>
      </w:r>
    </w:p>
  </w:footnote>
  <w:footnote w:type="continuationSeparator" w:id="0">
    <w:p w14:paraId="2CE4DF2C" w14:textId="77777777" w:rsidR="007B2174" w:rsidRDefault="007B2174">
      <w:r>
        <w:continuationSeparator/>
      </w:r>
    </w:p>
  </w:footnote>
  <w:footnote w:type="continuationNotice" w:id="1">
    <w:p w14:paraId="6A6D35F2" w14:textId="77777777" w:rsidR="007B2174" w:rsidRDefault="007B21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0E0AFD" w:rsidRDefault="000E0AFD">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C6E2D16"/>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72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146"/>
        </w:tabs>
        <w:ind w:left="570"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66"/>
        </w:tabs>
        <w:ind w:left="1074" w:hanging="648"/>
      </w:pPr>
    </w:lvl>
    <w:lvl w:ilvl="4">
      <w:start w:val="1"/>
      <w:numFmt w:val="decimal"/>
      <w:lvlText w:val="%1.%2.%3.%4.%5."/>
      <w:lvlJc w:val="left"/>
      <w:pPr>
        <w:tabs>
          <w:tab w:val="num" w:pos="2586"/>
        </w:tabs>
        <w:ind w:left="1578" w:hanging="792"/>
      </w:pPr>
    </w:lvl>
    <w:lvl w:ilvl="5">
      <w:start w:val="1"/>
      <w:numFmt w:val="decimal"/>
      <w:lvlText w:val="%1.%2.%3.%4.%5.%6."/>
      <w:lvlJc w:val="left"/>
      <w:pPr>
        <w:tabs>
          <w:tab w:val="num" w:pos="2946"/>
        </w:tabs>
        <w:ind w:left="2082" w:hanging="936"/>
      </w:pPr>
    </w:lvl>
    <w:lvl w:ilvl="6">
      <w:start w:val="1"/>
      <w:numFmt w:val="decimal"/>
      <w:lvlText w:val="%1.%2.%3.%4.%5.%6.%7."/>
      <w:lvlJc w:val="left"/>
      <w:pPr>
        <w:tabs>
          <w:tab w:val="num" w:pos="3666"/>
        </w:tabs>
        <w:ind w:left="2586" w:hanging="1080"/>
      </w:pPr>
    </w:lvl>
    <w:lvl w:ilvl="7">
      <w:start w:val="1"/>
      <w:numFmt w:val="decimal"/>
      <w:lvlText w:val="%1.%2.%3.%4.%5.%6.%7.%8."/>
      <w:lvlJc w:val="left"/>
      <w:pPr>
        <w:tabs>
          <w:tab w:val="num" w:pos="4386"/>
        </w:tabs>
        <w:ind w:left="3090" w:hanging="1224"/>
      </w:pPr>
    </w:lvl>
    <w:lvl w:ilvl="8">
      <w:start w:val="1"/>
      <w:numFmt w:val="decimal"/>
      <w:lvlText w:val="%1.%2.%3.%4.%5.%6.%7.%8.%9."/>
      <w:lvlJc w:val="left"/>
      <w:pPr>
        <w:tabs>
          <w:tab w:val="num" w:pos="5106"/>
        </w:tabs>
        <w:ind w:left="3666"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47C05"/>
    <w:multiLevelType w:val="hybridMultilevel"/>
    <w:tmpl w:val="4B080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042FB"/>
    <w:multiLevelType w:val="hybridMultilevel"/>
    <w:tmpl w:val="EF9A77BA"/>
    <w:lvl w:ilvl="0" w:tplc="B3A427A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6"/>
  </w:num>
  <w:num w:numId="9">
    <w:abstractNumId w:val="0"/>
  </w:num>
  <w:num w:numId="10">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oral Timo (inf19133)">
    <w15:presenceInfo w15:providerId="AD" w15:userId="S::inf19133@lehre.dhbw-stuttgart.de::3d4c4336-cd5e-4e97-ba31-7d70466ffcd6"/>
  </w15:person>
  <w15:person w15:author="Markus Rentschler">
    <w15:presenceInfo w15:providerId="AD" w15:userId="S::markus.rentschler@balluff.de::de32af2d-4ef2-498b-8f55-791aa027cd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42E3"/>
    <w:rsid w:val="000173D5"/>
    <w:rsid w:val="000202CB"/>
    <w:rsid w:val="000274E9"/>
    <w:rsid w:val="00030867"/>
    <w:rsid w:val="0003222E"/>
    <w:rsid w:val="00032393"/>
    <w:rsid w:val="000353FA"/>
    <w:rsid w:val="0003758C"/>
    <w:rsid w:val="00042AA7"/>
    <w:rsid w:val="00043CDF"/>
    <w:rsid w:val="0004627C"/>
    <w:rsid w:val="000567A8"/>
    <w:rsid w:val="000572B0"/>
    <w:rsid w:val="00063EA1"/>
    <w:rsid w:val="00073F66"/>
    <w:rsid w:val="00074B50"/>
    <w:rsid w:val="00074C74"/>
    <w:rsid w:val="00075090"/>
    <w:rsid w:val="00080A7C"/>
    <w:rsid w:val="00087521"/>
    <w:rsid w:val="00091B66"/>
    <w:rsid w:val="00092EC6"/>
    <w:rsid w:val="00092EE8"/>
    <w:rsid w:val="000969F8"/>
    <w:rsid w:val="000A33BD"/>
    <w:rsid w:val="000A38C3"/>
    <w:rsid w:val="000A4936"/>
    <w:rsid w:val="000A499E"/>
    <w:rsid w:val="000B08A9"/>
    <w:rsid w:val="000B539B"/>
    <w:rsid w:val="000C1B0E"/>
    <w:rsid w:val="000C252C"/>
    <w:rsid w:val="000C3214"/>
    <w:rsid w:val="000C6465"/>
    <w:rsid w:val="000C6F0F"/>
    <w:rsid w:val="000D06AA"/>
    <w:rsid w:val="000D087D"/>
    <w:rsid w:val="000D2F31"/>
    <w:rsid w:val="000D4207"/>
    <w:rsid w:val="000D767A"/>
    <w:rsid w:val="000E0AFD"/>
    <w:rsid w:val="000E1405"/>
    <w:rsid w:val="000E4F46"/>
    <w:rsid w:val="000E5F60"/>
    <w:rsid w:val="000E6630"/>
    <w:rsid w:val="000E7C43"/>
    <w:rsid w:val="000F607A"/>
    <w:rsid w:val="000F6311"/>
    <w:rsid w:val="000F6327"/>
    <w:rsid w:val="000F7CD0"/>
    <w:rsid w:val="001006AB"/>
    <w:rsid w:val="00112A2B"/>
    <w:rsid w:val="00112BE6"/>
    <w:rsid w:val="001149EA"/>
    <w:rsid w:val="001207C6"/>
    <w:rsid w:val="001348F6"/>
    <w:rsid w:val="001379A1"/>
    <w:rsid w:val="00147357"/>
    <w:rsid w:val="00154B6B"/>
    <w:rsid w:val="00164EB4"/>
    <w:rsid w:val="00167184"/>
    <w:rsid w:val="00175444"/>
    <w:rsid w:val="00177614"/>
    <w:rsid w:val="001853F4"/>
    <w:rsid w:val="00185ABF"/>
    <w:rsid w:val="00187CA5"/>
    <w:rsid w:val="001953BA"/>
    <w:rsid w:val="001A619C"/>
    <w:rsid w:val="001A7767"/>
    <w:rsid w:val="001A77C5"/>
    <w:rsid w:val="001C39BB"/>
    <w:rsid w:val="001C4D3C"/>
    <w:rsid w:val="001D0204"/>
    <w:rsid w:val="001D4FAE"/>
    <w:rsid w:val="001D6C2D"/>
    <w:rsid w:val="001E1900"/>
    <w:rsid w:val="001E5AE1"/>
    <w:rsid w:val="001F0003"/>
    <w:rsid w:val="001F25A3"/>
    <w:rsid w:val="00202A38"/>
    <w:rsid w:val="00202C17"/>
    <w:rsid w:val="002042EB"/>
    <w:rsid w:val="00204634"/>
    <w:rsid w:val="002136C8"/>
    <w:rsid w:val="00214334"/>
    <w:rsid w:val="00230D06"/>
    <w:rsid w:val="00232D77"/>
    <w:rsid w:val="00233522"/>
    <w:rsid w:val="002511BF"/>
    <w:rsid w:val="00255260"/>
    <w:rsid w:val="0026076C"/>
    <w:rsid w:val="00264D82"/>
    <w:rsid w:val="00267A28"/>
    <w:rsid w:val="00271962"/>
    <w:rsid w:val="002722D0"/>
    <w:rsid w:val="0027366D"/>
    <w:rsid w:val="00273B77"/>
    <w:rsid w:val="00280EC6"/>
    <w:rsid w:val="00287AEE"/>
    <w:rsid w:val="00291816"/>
    <w:rsid w:val="00297AAE"/>
    <w:rsid w:val="002A27AE"/>
    <w:rsid w:val="002A2E2F"/>
    <w:rsid w:val="002A6405"/>
    <w:rsid w:val="002B7E35"/>
    <w:rsid w:val="002B7FEC"/>
    <w:rsid w:val="002C29B8"/>
    <w:rsid w:val="002C592C"/>
    <w:rsid w:val="002C6ADF"/>
    <w:rsid w:val="002D3AD3"/>
    <w:rsid w:val="002E21D8"/>
    <w:rsid w:val="002F04C0"/>
    <w:rsid w:val="002F57D9"/>
    <w:rsid w:val="002F64E0"/>
    <w:rsid w:val="002F7EC4"/>
    <w:rsid w:val="003077CB"/>
    <w:rsid w:val="003108F3"/>
    <w:rsid w:val="00311865"/>
    <w:rsid w:val="00327F69"/>
    <w:rsid w:val="003414B9"/>
    <w:rsid w:val="00345201"/>
    <w:rsid w:val="003479F9"/>
    <w:rsid w:val="003529B7"/>
    <w:rsid w:val="00371FDB"/>
    <w:rsid w:val="00373E32"/>
    <w:rsid w:val="00376647"/>
    <w:rsid w:val="00380C5F"/>
    <w:rsid w:val="00384FB1"/>
    <w:rsid w:val="0039093A"/>
    <w:rsid w:val="00396A8C"/>
    <w:rsid w:val="00397AA9"/>
    <w:rsid w:val="00397E0F"/>
    <w:rsid w:val="003A1B00"/>
    <w:rsid w:val="003A1F17"/>
    <w:rsid w:val="003B5415"/>
    <w:rsid w:val="003B5A58"/>
    <w:rsid w:val="003C1D3D"/>
    <w:rsid w:val="003C2D77"/>
    <w:rsid w:val="003D126D"/>
    <w:rsid w:val="003D20EC"/>
    <w:rsid w:val="003D2DBC"/>
    <w:rsid w:val="003D5016"/>
    <w:rsid w:val="003E3677"/>
    <w:rsid w:val="003F280E"/>
    <w:rsid w:val="003F3ECE"/>
    <w:rsid w:val="00403A34"/>
    <w:rsid w:val="004047F4"/>
    <w:rsid w:val="00410A26"/>
    <w:rsid w:val="00413451"/>
    <w:rsid w:val="004165A6"/>
    <w:rsid w:val="00417EB7"/>
    <w:rsid w:val="00421A86"/>
    <w:rsid w:val="004266F3"/>
    <w:rsid w:val="004273D3"/>
    <w:rsid w:val="0043264B"/>
    <w:rsid w:val="004418F1"/>
    <w:rsid w:val="00441C4F"/>
    <w:rsid w:val="00447D19"/>
    <w:rsid w:val="004516C1"/>
    <w:rsid w:val="00454A13"/>
    <w:rsid w:val="00461AD1"/>
    <w:rsid w:val="00466999"/>
    <w:rsid w:val="00473AD9"/>
    <w:rsid w:val="0047496A"/>
    <w:rsid w:val="00474B46"/>
    <w:rsid w:val="00477E74"/>
    <w:rsid w:val="00494E6C"/>
    <w:rsid w:val="004A6E20"/>
    <w:rsid w:val="004B0188"/>
    <w:rsid w:val="004B042C"/>
    <w:rsid w:val="004B5BB5"/>
    <w:rsid w:val="004C026A"/>
    <w:rsid w:val="004C3442"/>
    <w:rsid w:val="004D3B8F"/>
    <w:rsid w:val="004D3E72"/>
    <w:rsid w:val="004D540B"/>
    <w:rsid w:val="004E133E"/>
    <w:rsid w:val="004F0C75"/>
    <w:rsid w:val="004F5839"/>
    <w:rsid w:val="004F6603"/>
    <w:rsid w:val="00515C06"/>
    <w:rsid w:val="00521B3D"/>
    <w:rsid w:val="00531B08"/>
    <w:rsid w:val="0053619C"/>
    <w:rsid w:val="00542A17"/>
    <w:rsid w:val="00543C25"/>
    <w:rsid w:val="00543F5B"/>
    <w:rsid w:val="0054738C"/>
    <w:rsid w:val="005520A7"/>
    <w:rsid w:val="00552A59"/>
    <w:rsid w:val="005553D3"/>
    <w:rsid w:val="00562670"/>
    <w:rsid w:val="0056423A"/>
    <w:rsid w:val="005655B8"/>
    <w:rsid w:val="00565E2C"/>
    <w:rsid w:val="0057229F"/>
    <w:rsid w:val="00576D17"/>
    <w:rsid w:val="00577827"/>
    <w:rsid w:val="00582354"/>
    <w:rsid w:val="00585B55"/>
    <w:rsid w:val="00592C15"/>
    <w:rsid w:val="005A586F"/>
    <w:rsid w:val="005B56C4"/>
    <w:rsid w:val="005B7635"/>
    <w:rsid w:val="005B7F47"/>
    <w:rsid w:val="005C507B"/>
    <w:rsid w:val="005C5638"/>
    <w:rsid w:val="005D0A8B"/>
    <w:rsid w:val="005D417C"/>
    <w:rsid w:val="005E0D39"/>
    <w:rsid w:val="005E1D6F"/>
    <w:rsid w:val="005E3D27"/>
    <w:rsid w:val="005F2228"/>
    <w:rsid w:val="005F60C2"/>
    <w:rsid w:val="00600442"/>
    <w:rsid w:val="00604850"/>
    <w:rsid w:val="006103A1"/>
    <w:rsid w:val="006103A5"/>
    <w:rsid w:val="00613A05"/>
    <w:rsid w:val="006158A7"/>
    <w:rsid w:val="006161D4"/>
    <w:rsid w:val="006170B7"/>
    <w:rsid w:val="006202BD"/>
    <w:rsid w:val="00622CA6"/>
    <w:rsid w:val="00623448"/>
    <w:rsid w:val="00623619"/>
    <w:rsid w:val="006267CE"/>
    <w:rsid w:val="0062713F"/>
    <w:rsid w:val="006275D1"/>
    <w:rsid w:val="00635DE1"/>
    <w:rsid w:val="00644DE5"/>
    <w:rsid w:val="00645C7D"/>
    <w:rsid w:val="00647735"/>
    <w:rsid w:val="00655C76"/>
    <w:rsid w:val="00660241"/>
    <w:rsid w:val="00664FFF"/>
    <w:rsid w:val="006665C1"/>
    <w:rsid w:val="00667034"/>
    <w:rsid w:val="0067195D"/>
    <w:rsid w:val="00687C0A"/>
    <w:rsid w:val="0069256D"/>
    <w:rsid w:val="006969CA"/>
    <w:rsid w:val="006A531B"/>
    <w:rsid w:val="006A5348"/>
    <w:rsid w:val="006B2291"/>
    <w:rsid w:val="006B2A79"/>
    <w:rsid w:val="006B6A62"/>
    <w:rsid w:val="006C16F1"/>
    <w:rsid w:val="006C191B"/>
    <w:rsid w:val="006C3A1A"/>
    <w:rsid w:val="006D0805"/>
    <w:rsid w:val="006E455A"/>
    <w:rsid w:val="006E6057"/>
    <w:rsid w:val="006F31E9"/>
    <w:rsid w:val="006F52C4"/>
    <w:rsid w:val="006F5FCC"/>
    <w:rsid w:val="0070545A"/>
    <w:rsid w:val="007135D8"/>
    <w:rsid w:val="00714AF1"/>
    <w:rsid w:val="007273E6"/>
    <w:rsid w:val="00732351"/>
    <w:rsid w:val="00732BF9"/>
    <w:rsid w:val="0074112D"/>
    <w:rsid w:val="00743A6B"/>
    <w:rsid w:val="00745989"/>
    <w:rsid w:val="00745CE5"/>
    <w:rsid w:val="00745F96"/>
    <w:rsid w:val="0076295A"/>
    <w:rsid w:val="00765F53"/>
    <w:rsid w:val="00770281"/>
    <w:rsid w:val="00773460"/>
    <w:rsid w:val="00777EEA"/>
    <w:rsid w:val="00782A7C"/>
    <w:rsid w:val="007958DF"/>
    <w:rsid w:val="007968B4"/>
    <w:rsid w:val="007B18C8"/>
    <w:rsid w:val="007B2174"/>
    <w:rsid w:val="007B4F5B"/>
    <w:rsid w:val="007C3D3C"/>
    <w:rsid w:val="007C4EFD"/>
    <w:rsid w:val="007C53B0"/>
    <w:rsid w:val="007D2811"/>
    <w:rsid w:val="007D44DB"/>
    <w:rsid w:val="007D5ACD"/>
    <w:rsid w:val="007D7673"/>
    <w:rsid w:val="007E3976"/>
    <w:rsid w:val="007E5D72"/>
    <w:rsid w:val="007F0436"/>
    <w:rsid w:val="007F14D9"/>
    <w:rsid w:val="007F6C4E"/>
    <w:rsid w:val="007F7383"/>
    <w:rsid w:val="008039F1"/>
    <w:rsid w:val="00806246"/>
    <w:rsid w:val="00813868"/>
    <w:rsid w:val="00813BA6"/>
    <w:rsid w:val="008162C9"/>
    <w:rsid w:val="00843B02"/>
    <w:rsid w:val="00843D0D"/>
    <w:rsid w:val="00845884"/>
    <w:rsid w:val="00845AFB"/>
    <w:rsid w:val="008566D3"/>
    <w:rsid w:val="00860C14"/>
    <w:rsid w:val="0086359D"/>
    <w:rsid w:val="00871062"/>
    <w:rsid w:val="00871E2A"/>
    <w:rsid w:val="00876C11"/>
    <w:rsid w:val="008956AD"/>
    <w:rsid w:val="008A3D9C"/>
    <w:rsid w:val="008A44F6"/>
    <w:rsid w:val="008B30DF"/>
    <w:rsid w:val="008B3F03"/>
    <w:rsid w:val="008B71D9"/>
    <w:rsid w:val="008B7AFC"/>
    <w:rsid w:val="008C50FB"/>
    <w:rsid w:val="008C6461"/>
    <w:rsid w:val="008D5102"/>
    <w:rsid w:val="008D66AD"/>
    <w:rsid w:val="008D66C1"/>
    <w:rsid w:val="008E05C2"/>
    <w:rsid w:val="008F4CD6"/>
    <w:rsid w:val="008F77C4"/>
    <w:rsid w:val="009049A7"/>
    <w:rsid w:val="009104A8"/>
    <w:rsid w:val="009160C3"/>
    <w:rsid w:val="0092048E"/>
    <w:rsid w:val="0093321F"/>
    <w:rsid w:val="00933FB0"/>
    <w:rsid w:val="0093424E"/>
    <w:rsid w:val="00935197"/>
    <w:rsid w:val="0093670B"/>
    <w:rsid w:val="0093760A"/>
    <w:rsid w:val="00951FAD"/>
    <w:rsid w:val="00956364"/>
    <w:rsid w:val="00964797"/>
    <w:rsid w:val="00967215"/>
    <w:rsid w:val="00967C33"/>
    <w:rsid w:val="0097252E"/>
    <w:rsid w:val="009969BF"/>
    <w:rsid w:val="00997687"/>
    <w:rsid w:val="009A28C7"/>
    <w:rsid w:val="009A6E82"/>
    <w:rsid w:val="009B3DBD"/>
    <w:rsid w:val="009B65AB"/>
    <w:rsid w:val="009B7586"/>
    <w:rsid w:val="009C066B"/>
    <w:rsid w:val="009C0928"/>
    <w:rsid w:val="009C63C3"/>
    <w:rsid w:val="009D1CCE"/>
    <w:rsid w:val="009D34D3"/>
    <w:rsid w:val="009E06C0"/>
    <w:rsid w:val="009E3471"/>
    <w:rsid w:val="009F00DD"/>
    <w:rsid w:val="009F251A"/>
    <w:rsid w:val="00A104EF"/>
    <w:rsid w:val="00A13FB9"/>
    <w:rsid w:val="00A21CCD"/>
    <w:rsid w:val="00A311EA"/>
    <w:rsid w:val="00A322A5"/>
    <w:rsid w:val="00A50C0F"/>
    <w:rsid w:val="00A515C1"/>
    <w:rsid w:val="00A5490F"/>
    <w:rsid w:val="00A56C9A"/>
    <w:rsid w:val="00A570A3"/>
    <w:rsid w:val="00A605C4"/>
    <w:rsid w:val="00A64548"/>
    <w:rsid w:val="00A64FF8"/>
    <w:rsid w:val="00A7439D"/>
    <w:rsid w:val="00A74890"/>
    <w:rsid w:val="00A75A17"/>
    <w:rsid w:val="00A92E3B"/>
    <w:rsid w:val="00AA5A9D"/>
    <w:rsid w:val="00AB06CE"/>
    <w:rsid w:val="00AB4B41"/>
    <w:rsid w:val="00AC10EB"/>
    <w:rsid w:val="00AD1AB1"/>
    <w:rsid w:val="00AD71DB"/>
    <w:rsid w:val="00AF0F1D"/>
    <w:rsid w:val="00AF5185"/>
    <w:rsid w:val="00B00342"/>
    <w:rsid w:val="00B10298"/>
    <w:rsid w:val="00B169F2"/>
    <w:rsid w:val="00B17A05"/>
    <w:rsid w:val="00B21DD5"/>
    <w:rsid w:val="00B24DCC"/>
    <w:rsid w:val="00B3353E"/>
    <w:rsid w:val="00B33C62"/>
    <w:rsid w:val="00B44542"/>
    <w:rsid w:val="00B458CE"/>
    <w:rsid w:val="00B46D8B"/>
    <w:rsid w:val="00B56586"/>
    <w:rsid w:val="00B6245E"/>
    <w:rsid w:val="00B62BB7"/>
    <w:rsid w:val="00B822C1"/>
    <w:rsid w:val="00B974E2"/>
    <w:rsid w:val="00BA63C4"/>
    <w:rsid w:val="00BB148D"/>
    <w:rsid w:val="00BB5EED"/>
    <w:rsid w:val="00BB62F0"/>
    <w:rsid w:val="00BB6DAF"/>
    <w:rsid w:val="00BB6EAE"/>
    <w:rsid w:val="00BC2F33"/>
    <w:rsid w:val="00BC4342"/>
    <w:rsid w:val="00BC46DB"/>
    <w:rsid w:val="00BC69DF"/>
    <w:rsid w:val="00BC6AAD"/>
    <w:rsid w:val="00BE1198"/>
    <w:rsid w:val="00BE164F"/>
    <w:rsid w:val="00BE3808"/>
    <w:rsid w:val="00C03F1E"/>
    <w:rsid w:val="00C24630"/>
    <w:rsid w:val="00C276B5"/>
    <w:rsid w:val="00C3046C"/>
    <w:rsid w:val="00C318ED"/>
    <w:rsid w:val="00C34622"/>
    <w:rsid w:val="00C41C5E"/>
    <w:rsid w:val="00C43747"/>
    <w:rsid w:val="00C4695C"/>
    <w:rsid w:val="00C51B1D"/>
    <w:rsid w:val="00C56DB3"/>
    <w:rsid w:val="00C57465"/>
    <w:rsid w:val="00C674F3"/>
    <w:rsid w:val="00C77EF6"/>
    <w:rsid w:val="00C81E54"/>
    <w:rsid w:val="00C86285"/>
    <w:rsid w:val="00C86F4B"/>
    <w:rsid w:val="00C97D5E"/>
    <w:rsid w:val="00CA5805"/>
    <w:rsid w:val="00CB0C96"/>
    <w:rsid w:val="00CB1A69"/>
    <w:rsid w:val="00CC2247"/>
    <w:rsid w:val="00CC30C9"/>
    <w:rsid w:val="00CC50EC"/>
    <w:rsid w:val="00CC62AB"/>
    <w:rsid w:val="00CC7E47"/>
    <w:rsid w:val="00CD79C8"/>
    <w:rsid w:val="00CE177D"/>
    <w:rsid w:val="00CE6592"/>
    <w:rsid w:val="00D05248"/>
    <w:rsid w:val="00D10E3E"/>
    <w:rsid w:val="00D24EA3"/>
    <w:rsid w:val="00D26546"/>
    <w:rsid w:val="00D275E2"/>
    <w:rsid w:val="00D27F8B"/>
    <w:rsid w:val="00D32F17"/>
    <w:rsid w:val="00D33308"/>
    <w:rsid w:val="00D3711D"/>
    <w:rsid w:val="00D43793"/>
    <w:rsid w:val="00D46B5C"/>
    <w:rsid w:val="00D577EB"/>
    <w:rsid w:val="00D73188"/>
    <w:rsid w:val="00D81B6B"/>
    <w:rsid w:val="00D859E3"/>
    <w:rsid w:val="00D95B3B"/>
    <w:rsid w:val="00D96FC0"/>
    <w:rsid w:val="00DA1BEB"/>
    <w:rsid w:val="00DA48BC"/>
    <w:rsid w:val="00DA4AF9"/>
    <w:rsid w:val="00DB327D"/>
    <w:rsid w:val="00DC46DF"/>
    <w:rsid w:val="00DC7F09"/>
    <w:rsid w:val="00DD3D69"/>
    <w:rsid w:val="00DE02AE"/>
    <w:rsid w:val="00DF202C"/>
    <w:rsid w:val="00DF5F3A"/>
    <w:rsid w:val="00E01758"/>
    <w:rsid w:val="00E04F24"/>
    <w:rsid w:val="00E05C2E"/>
    <w:rsid w:val="00E07D22"/>
    <w:rsid w:val="00E17307"/>
    <w:rsid w:val="00E2340E"/>
    <w:rsid w:val="00E329C6"/>
    <w:rsid w:val="00E40303"/>
    <w:rsid w:val="00E4035F"/>
    <w:rsid w:val="00E40536"/>
    <w:rsid w:val="00E42DCC"/>
    <w:rsid w:val="00E525FF"/>
    <w:rsid w:val="00E56A5F"/>
    <w:rsid w:val="00E56BFA"/>
    <w:rsid w:val="00E61619"/>
    <w:rsid w:val="00E64590"/>
    <w:rsid w:val="00E705BA"/>
    <w:rsid w:val="00E70B37"/>
    <w:rsid w:val="00E75125"/>
    <w:rsid w:val="00E776AA"/>
    <w:rsid w:val="00E8218C"/>
    <w:rsid w:val="00E871A3"/>
    <w:rsid w:val="00E976CB"/>
    <w:rsid w:val="00EA192A"/>
    <w:rsid w:val="00EA4CFF"/>
    <w:rsid w:val="00EC07DA"/>
    <w:rsid w:val="00EC1843"/>
    <w:rsid w:val="00ED4182"/>
    <w:rsid w:val="00EE2611"/>
    <w:rsid w:val="00EE7218"/>
    <w:rsid w:val="00EF2BFB"/>
    <w:rsid w:val="00F00896"/>
    <w:rsid w:val="00F14683"/>
    <w:rsid w:val="00F17B0D"/>
    <w:rsid w:val="00F22787"/>
    <w:rsid w:val="00F2772C"/>
    <w:rsid w:val="00F306AE"/>
    <w:rsid w:val="00F35E55"/>
    <w:rsid w:val="00F36986"/>
    <w:rsid w:val="00F37029"/>
    <w:rsid w:val="00F40891"/>
    <w:rsid w:val="00F42EA9"/>
    <w:rsid w:val="00F45E5A"/>
    <w:rsid w:val="00F6019E"/>
    <w:rsid w:val="00F66D99"/>
    <w:rsid w:val="00F71969"/>
    <w:rsid w:val="00F75BA4"/>
    <w:rsid w:val="00F75FDC"/>
    <w:rsid w:val="00F818A4"/>
    <w:rsid w:val="00F84772"/>
    <w:rsid w:val="00F92040"/>
    <w:rsid w:val="00F97075"/>
    <w:rsid w:val="00FA3ED8"/>
    <w:rsid w:val="00FC45A9"/>
    <w:rsid w:val="00FD0AE4"/>
    <w:rsid w:val="00FD0FCF"/>
    <w:rsid w:val="00FE4AFF"/>
    <w:rsid w:val="00FF04A4"/>
    <w:rsid w:val="00FF1ADA"/>
    <w:rsid w:val="00FF3E78"/>
    <w:rsid w:val="00FF65A2"/>
    <w:rsid w:val="03BA1AF1"/>
    <w:rsid w:val="0A3D36F5"/>
    <w:rsid w:val="106F096E"/>
    <w:rsid w:val="2F1CD6E3"/>
    <w:rsid w:val="3242E0ED"/>
    <w:rsid w:val="42700EFB"/>
    <w:rsid w:val="44CF3D20"/>
    <w:rsid w:val="45891A0C"/>
    <w:rsid w:val="4729C049"/>
    <w:rsid w:val="595EE726"/>
    <w:rsid w:val="618AD589"/>
    <w:rsid w:val="6294C262"/>
    <w:rsid w:val="6558A84B"/>
    <w:rsid w:val="67BB58D5"/>
    <w:rsid w:val="6B52B752"/>
    <w:rsid w:val="7082B067"/>
    <w:rsid w:val="7C7CEAB6"/>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FDC"/>
    <w:pPr>
      <w:spacing w:line="276" w:lineRule="auto"/>
      <w:jc w:val="both"/>
    </w:pPr>
    <w:rPr>
      <w:rFonts w:asciiTheme="minorHAnsi" w:hAnsiTheme="minorHAnsi"/>
      <w:sz w:val="22"/>
    </w:rPr>
  </w:style>
  <w:style w:type="paragraph" w:styleId="berschrift1">
    <w:name w:val="heading 1"/>
    <w:basedOn w:val="Standard"/>
    <w:next w:val="Standard"/>
    <w:qFormat/>
    <w:rsid w:val="009E3471"/>
    <w:pPr>
      <w:keepNext/>
      <w:pageBreakBefore/>
      <w:numPr>
        <w:numId w:val="2"/>
      </w:numPr>
      <w:shd w:val="clear" w:color="auto" w:fill="E0E0E0"/>
      <w:tabs>
        <w:tab w:val="clear" w:pos="360"/>
        <w:tab w:val="num" w:pos="-294"/>
      </w:tabs>
      <w:spacing w:before="120" w:after="120"/>
      <w:ind w:left="0" w:firstLine="0"/>
      <w:outlineLvl w:val="0"/>
    </w:pPr>
    <w:rPr>
      <w:rFonts w:ascii="Verdana" w:hAnsi="Verdana" w:cs="Arial"/>
      <w:b/>
      <w:bCs/>
      <w:color w:val="000000" w:themeColor="text1"/>
      <w:kern w:val="1"/>
      <w:sz w:val="26"/>
      <w:szCs w:val="32"/>
    </w:rPr>
  </w:style>
  <w:style w:type="paragraph" w:styleId="berschrift2">
    <w:name w:val="heading 2"/>
    <w:basedOn w:val="Standard"/>
    <w:next w:val="Standard"/>
    <w:link w:val="berschrift2Zchn"/>
    <w:qFormat/>
    <w:rsid w:val="001149EA"/>
    <w:pPr>
      <w:keepNext/>
      <w:numPr>
        <w:ilvl w:val="1"/>
        <w:numId w:val="2"/>
      </w:numPr>
      <w:tabs>
        <w:tab w:val="clear" w:pos="720"/>
        <w:tab w:val="num" w:pos="-114"/>
        <w:tab w:val="left" w:pos="680"/>
        <w:tab w:val="left" w:pos="851"/>
      </w:tabs>
      <w:spacing w:before="240" w:after="120"/>
      <w:ind w:left="431" w:hanging="431"/>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0C1B0E"/>
    <w:pPr>
      <w:numPr>
        <w:ilvl w:val="2"/>
      </w:numPr>
      <w:tabs>
        <w:tab w:val="left" w:pos="1620"/>
      </w:tabs>
      <w:spacing w:after="60"/>
      <w:outlineLvl w:val="2"/>
    </w:pPr>
    <w:rPr>
      <w:bCs w:val="0"/>
      <w:sz w:val="2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F75FDC"/>
    <w:pPr>
      <w:spacing w:before="240" w:after="240"/>
      <w:jc w:val="center"/>
    </w:pPr>
    <w:rPr>
      <w:rFonts w:ascii="Verdana" w:hAnsi="Verdana"/>
      <w:b/>
      <w:sz w:val="40"/>
      <w:lang w:val="en-US" w:eastAsia="en-US"/>
    </w:rPr>
  </w:style>
  <w:style w:type="character" w:customStyle="1" w:styleId="TitelZchn">
    <w:name w:val="Titel Zchn"/>
    <w:basedOn w:val="Absatz-Standardschriftart"/>
    <w:link w:val="Titel"/>
    <w:rsid w:val="00F75FDC"/>
    <w:rPr>
      <w:rFonts w:ascii="Verdana" w:hAnsi="Verdana"/>
      <w:b/>
      <w:sz w:val="40"/>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0C1B0E"/>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1149EA"/>
    <w:rPr>
      <w:rFonts w:ascii="Verdana" w:hAnsi="Verdana" w:cs="Arial"/>
      <w:b/>
      <w:bCs/>
      <w:iCs/>
      <w:sz w:val="22"/>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 w:type="character" w:styleId="Kommentarzeichen">
    <w:name w:val="annotation reference"/>
    <w:basedOn w:val="Absatz-Standardschriftart"/>
    <w:uiPriority w:val="99"/>
    <w:semiHidden/>
    <w:unhideWhenUsed/>
    <w:rsid w:val="00E05C2E"/>
    <w:rPr>
      <w:sz w:val="16"/>
      <w:szCs w:val="16"/>
    </w:rPr>
  </w:style>
  <w:style w:type="paragraph" w:styleId="Kommentartext">
    <w:name w:val="annotation text"/>
    <w:basedOn w:val="Standard"/>
    <w:link w:val="KommentartextZchn"/>
    <w:uiPriority w:val="99"/>
    <w:semiHidden/>
    <w:unhideWhenUsed/>
    <w:rsid w:val="00E05C2E"/>
    <w:pPr>
      <w:spacing w:line="240" w:lineRule="auto"/>
    </w:pPr>
    <w:rPr>
      <w:sz w:val="20"/>
    </w:rPr>
  </w:style>
  <w:style w:type="character" w:customStyle="1" w:styleId="KommentartextZchn">
    <w:name w:val="Kommentartext Zchn"/>
    <w:basedOn w:val="Absatz-Standardschriftart"/>
    <w:link w:val="Kommentartext"/>
    <w:uiPriority w:val="99"/>
    <w:semiHidden/>
    <w:rsid w:val="00E05C2E"/>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E05C2E"/>
    <w:rPr>
      <w:b/>
      <w:bCs/>
    </w:rPr>
  </w:style>
  <w:style w:type="character" w:customStyle="1" w:styleId="KommentarthemaZchn">
    <w:name w:val="Kommentarthema Zchn"/>
    <w:basedOn w:val="KommentartextZchn"/>
    <w:link w:val="Kommentarthema"/>
    <w:uiPriority w:val="99"/>
    <w:semiHidden/>
    <w:rsid w:val="00E05C2E"/>
    <w:rPr>
      <w:rFonts w:asciiTheme="minorHAnsi" w:hAnsiTheme="minorHAnsi"/>
      <w:b/>
      <w:bCs/>
    </w:rPr>
  </w:style>
  <w:style w:type="character" w:styleId="BesuchterLink">
    <w:name w:val="FollowedHyperlink"/>
    <w:basedOn w:val="Absatz-Standardschriftart"/>
    <w:uiPriority w:val="99"/>
    <w:semiHidden/>
    <w:unhideWhenUsed/>
    <w:rsid w:val="00DA48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177041337">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A12952AE5634EB7499376596B0F54" ma:contentTypeVersion="13" ma:contentTypeDescription="Create a new document." ma:contentTypeScope="" ma:versionID="144bb4de1dc27ea6bc4d1436243c2673">
  <xsd:schema xmlns:xsd="http://www.w3.org/2001/XMLSchema" xmlns:xs="http://www.w3.org/2001/XMLSchema" xmlns:p="http://schemas.microsoft.com/office/2006/metadata/properties" xmlns:ns3="3321e1ef-2180-4ca5-b0cf-d67f07394c5d" xmlns:ns4="428f0e14-950f-4625-bde6-a9501c3bb1e5" targetNamespace="http://schemas.microsoft.com/office/2006/metadata/properties" ma:root="true" ma:fieldsID="6d89ad03a21e110864f3fe285c58c289" ns3:_="" ns4:_="">
    <xsd:import namespace="3321e1ef-2180-4ca5-b0cf-d67f07394c5d"/>
    <xsd:import namespace="428f0e14-950f-4625-bde6-a9501c3bb1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1ef-2180-4ca5-b0cf-d67f0739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f0e14-950f-4625-bde6-a9501c3bb1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8422-30A5-4E3F-96C2-785403A93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1ef-2180-4ca5-b0cf-d67f07394c5d"/>
    <ds:schemaRef ds:uri="428f0e14-950f-4625-bde6-a9501c3bb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A4E65A-9A5B-4F3F-A1A0-7EB5A84B7401}">
  <ds:schemaRefs>
    <ds:schemaRef ds:uri="http://schemas.microsoft.com/sharepoint/v3/contenttype/forms"/>
  </ds:schemaRefs>
</ds:datastoreItem>
</file>

<file path=customXml/itemProps3.xml><?xml version="1.0" encoding="utf-8"?>
<ds:datastoreItem xmlns:ds="http://schemas.openxmlformats.org/officeDocument/2006/customXml" ds:itemID="{F285064C-3545-441A-952C-E312A3569A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823D41-2F06-4E0F-ACA3-29EA6DEC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3013</Words>
  <Characters>17178</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Zaoral Timo (inf19133)</cp:lastModifiedBy>
  <cp:revision>5</cp:revision>
  <cp:lastPrinted>2020-11-09T08:18:00Z</cp:lastPrinted>
  <dcterms:created xsi:type="dcterms:W3CDTF">2020-11-06T09:51:00Z</dcterms:created>
  <dcterms:modified xsi:type="dcterms:W3CDTF">2020-11-09T08:18:00Z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0x0101001EAA12952AE5634EB7499376596B0F54</vt:lpwstr>
  </property>
</Properties>
</file>